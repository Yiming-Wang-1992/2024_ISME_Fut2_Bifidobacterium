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9DA9" w14:textId="46140A74" w:rsidR="00765809" w:rsidRPr="008F5272" w:rsidRDefault="00290887" w:rsidP="00153916">
      <w:pPr>
        <w:pStyle w:val="NoSpacing"/>
        <w:tabs>
          <w:tab w:val="left" w:pos="3164"/>
        </w:tabs>
        <w:spacing w:line="480" w:lineRule="auto"/>
        <w:rPr>
          <w:rFonts w:ascii="Times New Roman" w:hAnsi="Times New Roman" w:cs="Times New Roman"/>
          <w:b/>
          <w:bCs/>
          <w:sz w:val="24"/>
          <w:szCs w:val="24"/>
        </w:rPr>
        <w:pPrChange w:id="0" w:author="Yiming Wang" w:date="2024-06-08T22:19:00Z">
          <w:pPr>
            <w:pStyle w:val="NoSpacing"/>
            <w:tabs>
              <w:tab w:val="left" w:pos="3164"/>
            </w:tabs>
            <w:spacing w:line="480" w:lineRule="auto"/>
            <w:jc w:val="both"/>
          </w:pPr>
        </w:pPrChange>
      </w:pPr>
      <w:bookmarkStart w:id="1" w:name="_Hlk146519763"/>
      <w:r w:rsidRPr="008F5272">
        <w:rPr>
          <w:rFonts w:ascii="Times New Roman" w:hAnsi="Times New Roman" w:cs="Times New Roman"/>
          <w:b/>
          <w:bCs/>
          <w:sz w:val="24"/>
          <w:szCs w:val="24"/>
        </w:rPr>
        <w:t xml:space="preserve">Intestinal persistence of </w:t>
      </w:r>
      <w:r w:rsidR="00322730" w:rsidRPr="008F5272">
        <w:rPr>
          <w:rFonts w:ascii="Times New Roman" w:hAnsi="Times New Roman" w:cs="Times New Roman"/>
          <w:b/>
          <w:bCs/>
          <w:i/>
          <w:iCs/>
          <w:sz w:val="24"/>
          <w:szCs w:val="24"/>
        </w:rPr>
        <w:t xml:space="preserve">Bifidobacterium </w:t>
      </w:r>
      <w:proofErr w:type="spellStart"/>
      <w:r w:rsidR="00322730" w:rsidRPr="008F5272">
        <w:rPr>
          <w:rFonts w:ascii="Times New Roman" w:hAnsi="Times New Roman" w:cs="Times New Roman"/>
          <w:b/>
          <w:bCs/>
          <w:i/>
          <w:iCs/>
          <w:sz w:val="24"/>
          <w:szCs w:val="24"/>
        </w:rPr>
        <w:t>infantis</w:t>
      </w:r>
      <w:proofErr w:type="spellEnd"/>
      <w:r w:rsidRPr="008F5272">
        <w:rPr>
          <w:rFonts w:ascii="Times New Roman" w:hAnsi="Times New Roman" w:cs="Times New Roman"/>
          <w:b/>
          <w:bCs/>
          <w:sz w:val="24"/>
          <w:szCs w:val="24"/>
        </w:rPr>
        <w:t xml:space="preserve"> </w:t>
      </w:r>
      <w:r w:rsidR="00CB668F" w:rsidRPr="008F5272">
        <w:rPr>
          <w:rFonts w:ascii="Times New Roman" w:hAnsi="Times New Roman" w:cs="Times New Roman"/>
          <w:b/>
          <w:bCs/>
          <w:sz w:val="24"/>
          <w:szCs w:val="24"/>
        </w:rPr>
        <w:t xml:space="preserve">is </w:t>
      </w:r>
      <w:r w:rsidR="00C03144" w:rsidRPr="008F5272">
        <w:rPr>
          <w:rFonts w:ascii="Times New Roman" w:hAnsi="Times New Roman" w:cs="Times New Roman"/>
          <w:b/>
          <w:bCs/>
          <w:sz w:val="24"/>
          <w:szCs w:val="24"/>
        </w:rPr>
        <w:t>determined</w:t>
      </w:r>
      <w:r w:rsidRPr="008F5272">
        <w:rPr>
          <w:rFonts w:ascii="Times New Roman" w:hAnsi="Times New Roman" w:cs="Times New Roman"/>
          <w:b/>
          <w:bCs/>
          <w:sz w:val="24"/>
          <w:szCs w:val="24"/>
        </w:rPr>
        <w:t xml:space="preserve"> by interaction of host genetic</w:t>
      </w:r>
      <w:r w:rsidR="0074527E" w:rsidRPr="008F5272">
        <w:rPr>
          <w:rFonts w:ascii="Times New Roman" w:hAnsi="Times New Roman" w:cs="Times New Roman"/>
          <w:b/>
          <w:bCs/>
          <w:sz w:val="24"/>
          <w:szCs w:val="24"/>
        </w:rPr>
        <w:t>s</w:t>
      </w:r>
      <w:r w:rsidRPr="008F5272">
        <w:rPr>
          <w:rFonts w:ascii="Times New Roman" w:hAnsi="Times New Roman" w:cs="Times New Roman"/>
          <w:b/>
          <w:bCs/>
          <w:sz w:val="24"/>
          <w:szCs w:val="24"/>
        </w:rPr>
        <w:t xml:space="preserve"> and antibiotic exposure</w:t>
      </w:r>
    </w:p>
    <w:bookmarkEnd w:id="1"/>
    <w:p w14:paraId="37ACAF15" w14:textId="77777777" w:rsidR="000F7A40" w:rsidRPr="008F5272" w:rsidRDefault="000F7A40" w:rsidP="00153916">
      <w:pPr>
        <w:pStyle w:val="NoSpacing"/>
        <w:spacing w:line="480" w:lineRule="auto"/>
        <w:rPr>
          <w:rFonts w:ascii="Times New Roman" w:hAnsi="Times New Roman" w:cs="Times New Roman"/>
          <w:sz w:val="24"/>
          <w:szCs w:val="24"/>
        </w:rPr>
        <w:pPrChange w:id="2" w:author="Yiming Wang" w:date="2024-06-08T22:19:00Z">
          <w:pPr>
            <w:pStyle w:val="NoSpacing"/>
            <w:spacing w:line="480" w:lineRule="auto"/>
            <w:jc w:val="both"/>
          </w:pPr>
        </w:pPrChange>
      </w:pPr>
    </w:p>
    <w:p w14:paraId="67DCC7E4" w14:textId="52370FAA" w:rsidR="00A93CBA" w:rsidRPr="008F5272" w:rsidRDefault="00A93CBA" w:rsidP="00153916">
      <w:pPr>
        <w:spacing w:line="480" w:lineRule="auto"/>
        <w:rPr>
          <w:rFonts w:ascii="Times New Roman" w:hAnsi="Times New Roman" w:cs="Times New Roman"/>
          <w:sz w:val="24"/>
          <w:szCs w:val="24"/>
        </w:rPr>
        <w:pPrChange w:id="3" w:author="Yiming Wang" w:date="2024-06-08T22:19:00Z">
          <w:pPr>
            <w:spacing w:line="480" w:lineRule="auto"/>
            <w:jc w:val="both"/>
          </w:pPr>
        </w:pPrChange>
      </w:pPr>
      <w:r w:rsidRPr="008F5272">
        <w:rPr>
          <w:rFonts w:ascii="Times New Roman" w:hAnsi="Times New Roman" w:cs="Times New Roman"/>
          <w:sz w:val="24"/>
          <w:szCs w:val="24"/>
        </w:rPr>
        <w:t>Yiming Wang</w:t>
      </w:r>
      <w:r w:rsidRPr="008F5272">
        <w:rPr>
          <w:rFonts w:ascii="Times New Roman" w:hAnsi="Times New Roman" w:cs="Times New Roman"/>
          <w:sz w:val="24"/>
          <w:szCs w:val="24"/>
          <w:vertAlign w:val="superscript"/>
        </w:rPr>
        <w:t>1,2</w:t>
      </w:r>
      <w:r w:rsidR="00DE0897" w:rsidRPr="008F5272">
        <w:rPr>
          <w:rFonts w:ascii="Times New Roman" w:hAnsi="Times New Roman" w:cs="Times New Roman"/>
          <w:sz w:val="24"/>
          <w:szCs w:val="24"/>
        </w:rPr>
        <w:t>,</w:t>
      </w:r>
      <w:r w:rsidRPr="008F5272">
        <w:rPr>
          <w:rFonts w:ascii="Times New Roman" w:hAnsi="Times New Roman" w:cs="Times New Roman"/>
          <w:sz w:val="24"/>
          <w:szCs w:val="24"/>
        </w:rPr>
        <w:t xml:space="preserve"> Jocelyn M Choo</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Alyson C Richard</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Lito</w:t>
      </w:r>
      <w:proofErr w:type="spellEnd"/>
      <w:r w:rsidRPr="008F5272">
        <w:rPr>
          <w:rFonts w:ascii="Times New Roman" w:hAnsi="Times New Roman" w:cs="Times New Roman"/>
          <w:sz w:val="24"/>
          <w:szCs w:val="24"/>
        </w:rPr>
        <w:t xml:space="preserve"> E Papanicolas</w:t>
      </w:r>
      <w:r w:rsidRPr="008F5272">
        <w:rPr>
          <w:rFonts w:ascii="Times New Roman" w:hAnsi="Times New Roman" w:cs="Times New Roman"/>
          <w:sz w:val="24"/>
          <w:szCs w:val="24"/>
          <w:vertAlign w:val="superscript"/>
        </w:rPr>
        <w:t>1,2,3</w:t>
      </w:r>
      <w:r w:rsidRPr="008F5272">
        <w:rPr>
          <w:rFonts w:ascii="Times New Roman" w:hAnsi="Times New Roman" w:cs="Times New Roman"/>
          <w:sz w:val="24"/>
          <w:szCs w:val="24"/>
        </w:rPr>
        <w:t>, Steve L Wesselingh</w:t>
      </w:r>
      <w:r w:rsidRPr="008F5272">
        <w:rPr>
          <w:rFonts w:ascii="Times New Roman" w:hAnsi="Times New Roman" w:cs="Times New Roman"/>
          <w:sz w:val="24"/>
          <w:szCs w:val="24"/>
          <w:vertAlign w:val="superscript"/>
        </w:rPr>
        <w:t>1</w:t>
      </w:r>
      <w:r w:rsidRPr="008F5272">
        <w:rPr>
          <w:rFonts w:ascii="Times New Roman" w:hAnsi="Times New Roman" w:cs="Times New Roman"/>
          <w:sz w:val="24"/>
          <w:szCs w:val="24"/>
        </w:rPr>
        <w:t>, Steven L Taylor</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Geraint B Rogers</w:t>
      </w:r>
      <w:r w:rsidRPr="008F5272">
        <w:rPr>
          <w:rFonts w:ascii="Times New Roman" w:hAnsi="Times New Roman" w:cs="Times New Roman"/>
          <w:sz w:val="24"/>
          <w:szCs w:val="24"/>
          <w:vertAlign w:val="superscript"/>
        </w:rPr>
        <w:t>1,2#*</w:t>
      </w:r>
    </w:p>
    <w:p w14:paraId="1BED53B7" w14:textId="77777777" w:rsidR="00A93CBA" w:rsidRPr="008F5272" w:rsidRDefault="00A93CBA" w:rsidP="00153916">
      <w:pPr>
        <w:pStyle w:val="NoSpacing"/>
        <w:spacing w:line="480" w:lineRule="auto"/>
        <w:rPr>
          <w:rFonts w:ascii="Times New Roman" w:hAnsi="Times New Roman" w:cs="Times New Roman"/>
          <w:sz w:val="24"/>
          <w:szCs w:val="24"/>
        </w:rPr>
        <w:pPrChange w:id="4" w:author="Yiming Wang" w:date="2024-06-08T22:19:00Z">
          <w:pPr>
            <w:pStyle w:val="NoSpacing"/>
            <w:spacing w:line="480" w:lineRule="auto"/>
            <w:jc w:val="both"/>
          </w:pPr>
        </w:pPrChange>
      </w:pPr>
    </w:p>
    <w:p w14:paraId="7AB15DCE" w14:textId="77777777" w:rsidR="00A93CBA" w:rsidRPr="008F5272" w:rsidRDefault="00A93CBA" w:rsidP="00153916">
      <w:pPr>
        <w:spacing w:after="0" w:line="480" w:lineRule="auto"/>
        <w:rPr>
          <w:rFonts w:ascii="Times New Roman" w:hAnsi="Times New Roman" w:cs="Times New Roman"/>
          <w:sz w:val="24"/>
          <w:szCs w:val="24"/>
        </w:rPr>
        <w:pPrChange w:id="5" w:author="Yiming Wang" w:date="2024-06-08T22:19:00Z">
          <w:pPr>
            <w:spacing w:after="0" w:line="480" w:lineRule="auto"/>
            <w:jc w:val="both"/>
          </w:pPr>
        </w:pPrChange>
      </w:pPr>
      <w:r w:rsidRPr="008F5272">
        <w:rPr>
          <w:rFonts w:ascii="Times New Roman" w:hAnsi="Times New Roman" w:cs="Times New Roman"/>
          <w:sz w:val="24"/>
          <w:szCs w:val="24"/>
          <w:vertAlign w:val="superscript"/>
        </w:rPr>
        <w:t xml:space="preserve">1 </w:t>
      </w:r>
      <w:r w:rsidRPr="008F5272">
        <w:rPr>
          <w:rFonts w:ascii="Times New Roman" w:hAnsi="Times New Roman" w:cs="Times New Roman"/>
          <w:sz w:val="24"/>
          <w:szCs w:val="24"/>
        </w:rPr>
        <w:t>Microbiome and Host Health Programme, South Australian Health and Medical Research Institute, Adelaide, South Australia, Australia.</w:t>
      </w:r>
    </w:p>
    <w:p w14:paraId="0168AF3C" w14:textId="77777777" w:rsidR="00A93CBA" w:rsidRPr="008F5272" w:rsidRDefault="00A93CBA" w:rsidP="00153916">
      <w:pPr>
        <w:spacing w:after="0" w:line="480" w:lineRule="auto"/>
        <w:rPr>
          <w:rFonts w:ascii="Times New Roman" w:hAnsi="Times New Roman" w:cs="Times New Roman"/>
          <w:sz w:val="24"/>
          <w:szCs w:val="24"/>
        </w:rPr>
        <w:pPrChange w:id="6" w:author="Yiming Wang" w:date="2024-06-08T22:19:00Z">
          <w:pPr>
            <w:spacing w:after="0" w:line="480" w:lineRule="auto"/>
            <w:jc w:val="both"/>
          </w:pPr>
        </w:pPrChange>
      </w:pPr>
      <w:bookmarkStart w:id="7" w:name="_Hlk99107521"/>
      <w:r w:rsidRPr="008F5272">
        <w:rPr>
          <w:rFonts w:ascii="Times New Roman" w:hAnsi="Times New Roman" w:cs="Times New Roman"/>
          <w:sz w:val="24"/>
          <w:szCs w:val="24"/>
          <w:vertAlign w:val="superscript"/>
        </w:rPr>
        <w:t xml:space="preserve">2 </w:t>
      </w:r>
      <w:r w:rsidRPr="008F5272">
        <w:rPr>
          <w:rFonts w:ascii="Times New Roman" w:hAnsi="Times New Roman" w:cs="Times New Roman"/>
          <w:sz w:val="24"/>
          <w:szCs w:val="24"/>
        </w:rPr>
        <w:t xml:space="preserve">Infection and Immunity, Flinders Health and Medical Research Institute, College of Medicine and Public Health, Flinders University, Bedford Park, South Australia, Australia. </w:t>
      </w:r>
    </w:p>
    <w:p w14:paraId="28174CF7" w14:textId="77777777" w:rsidR="00A93CBA" w:rsidRPr="008F5272" w:rsidRDefault="00A93CBA" w:rsidP="00153916">
      <w:pPr>
        <w:spacing w:after="0" w:line="480" w:lineRule="auto"/>
        <w:rPr>
          <w:rFonts w:ascii="Times New Roman" w:hAnsi="Times New Roman" w:cs="Times New Roman"/>
          <w:sz w:val="24"/>
          <w:szCs w:val="24"/>
        </w:rPr>
        <w:pPrChange w:id="8" w:author="Yiming Wang" w:date="2024-06-08T22:19:00Z">
          <w:pPr>
            <w:spacing w:after="0" w:line="480" w:lineRule="auto"/>
            <w:jc w:val="both"/>
          </w:pPr>
        </w:pPrChange>
      </w:pPr>
      <w:r w:rsidRPr="008F5272">
        <w:rPr>
          <w:rFonts w:ascii="Times New Roman" w:hAnsi="Times New Roman" w:cs="Times New Roman"/>
          <w:sz w:val="24"/>
          <w:szCs w:val="24"/>
          <w:vertAlign w:val="superscript"/>
        </w:rPr>
        <w:t xml:space="preserve">3 </w:t>
      </w:r>
      <w:r w:rsidRPr="008F5272">
        <w:rPr>
          <w:rFonts w:ascii="Times New Roman" w:hAnsi="Times New Roman" w:cs="Times New Roman"/>
          <w:sz w:val="24"/>
          <w:szCs w:val="24"/>
        </w:rPr>
        <w:t xml:space="preserve">SA </w:t>
      </w:r>
      <w:bookmarkEnd w:id="7"/>
      <w:r w:rsidRPr="008F5272">
        <w:rPr>
          <w:rFonts w:ascii="Times New Roman" w:hAnsi="Times New Roman" w:cs="Times New Roman"/>
          <w:sz w:val="24"/>
          <w:szCs w:val="24"/>
        </w:rPr>
        <w:t>Pathology, SA Health, Adelaide, South Australia, Australia.</w:t>
      </w:r>
    </w:p>
    <w:p w14:paraId="20F0741A" w14:textId="77777777" w:rsidR="00A93CBA" w:rsidRPr="008F5272" w:rsidRDefault="00A93CBA" w:rsidP="00153916">
      <w:pPr>
        <w:pStyle w:val="NoSpacing"/>
        <w:spacing w:line="480" w:lineRule="auto"/>
        <w:rPr>
          <w:rFonts w:ascii="Times New Roman" w:hAnsi="Times New Roman" w:cs="Times New Roman"/>
          <w:sz w:val="24"/>
          <w:szCs w:val="24"/>
        </w:rPr>
        <w:pPrChange w:id="9" w:author="Yiming Wang" w:date="2024-06-08T22:19:00Z">
          <w:pPr>
            <w:pStyle w:val="NoSpacing"/>
            <w:spacing w:line="480" w:lineRule="auto"/>
            <w:jc w:val="both"/>
          </w:pPr>
        </w:pPrChange>
      </w:pPr>
    </w:p>
    <w:p w14:paraId="43A2DCA7" w14:textId="77777777" w:rsidR="00A93CBA" w:rsidRPr="008F5272" w:rsidRDefault="00A93CBA" w:rsidP="00153916">
      <w:pPr>
        <w:pStyle w:val="NoSpacing"/>
        <w:spacing w:line="480" w:lineRule="auto"/>
        <w:rPr>
          <w:rFonts w:ascii="Times New Roman" w:hAnsi="Times New Roman" w:cs="Times New Roman"/>
          <w:sz w:val="24"/>
          <w:szCs w:val="24"/>
          <w:lang w:eastAsia="zh-CN"/>
        </w:rPr>
        <w:pPrChange w:id="10" w:author="Yiming Wang" w:date="2024-06-08T22:19:00Z">
          <w:pPr>
            <w:pStyle w:val="NoSpacing"/>
            <w:spacing w:line="480" w:lineRule="auto"/>
            <w:jc w:val="both"/>
          </w:pPr>
        </w:pPrChange>
      </w:pPr>
      <w:r w:rsidRPr="008F5272">
        <w:rPr>
          <w:rFonts w:ascii="Times New Roman" w:hAnsi="Times New Roman" w:cs="Times New Roman"/>
          <w:sz w:val="24"/>
          <w:szCs w:val="24"/>
          <w:vertAlign w:val="superscript"/>
        </w:rPr>
        <w:t>#</w:t>
      </w:r>
      <w:r w:rsidRPr="008F5272">
        <w:rPr>
          <w:rFonts w:ascii="Times New Roman" w:hAnsi="Times New Roman" w:cs="Times New Roman"/>
          <w:sz w:val="24"/>
          <w:szCs w:val="24"/>
        </w:rPr>
        <w:t xml:space="preserve"> These authors share senior authorship.</w:t>
      </w:r>
    </w:p>
    <w:p w14:paraId="6764469B" w14:textId="77777777" w:rsidR="009C4D27" w:rsidRPr="008F5272" w:rsidRDefault="009C4D27" w:rsidP="00153916">
      <w:pPr>
        <w:pStyle w:val="NoSpacing"/>
        <w:spacing w:line="480" w:lineRule="auto"/>
        <w:rPr>
          <w:rFonts w:ascii="Times New Roman" w:hAnsi="Times New Roman" w:cs="Times New Roman"/>
          <w:b/>
          <w:bCs/>
          <w:sz w:val="24"/>
          <w:szCs w:val="24"/>
          <w:vertAlign w:val="superscript"/>
        </w:rPr>
        <w:pPrChange w:id="11" w:author="Yiming Wang" w:date="2024-06-08T22:19:00Z">
          <w:pPr>
            <w:pStyle w:val="NoSpacing"/>
            <w:spacing w:line="480" w:lineRule="auto"/>
            <w:jc w:val="both"/>
          </w:pPr>
        </w:pPrChange>
      </w:pPr>
    </w:p>
    <w:p w14:paraId="59F7D4A3" w14:textId="405A6868" w:rsidR="00A93CBA" w:rsidRPr="008F5272" w:rsidRDefault="00A93CBA" w:rsidP="00153916">
      <w:pPr>
        <w:pStyle w:val="NoSpacing"/>
        <w:spacing w:line="480" w:lineRule="auto"/>
        <w:rPr>
          <w:rFonts w:ascii="Times New Roman" w:hAnsi="Times New Roman" w:cs="Times New Roman"/>
          <w:b/>
          <w:bCs/>
          <w:sz w:val="24"/>
          <w:szCs w:val="24"/>
        </w:rPr>
        <w:pPrChange w:id="12" w:author="Yiming Wang" w:date="2024-06-08T22:19:00Z">
          <w:pPr>
            <w:pStyle w:val="NoSpacing"/>
            <w:spacing w:line="480" w:lineRule="auto"/>
            <w:jc w:val="both"/>
          </w:pPr>
        </w:pPrChange>
      </w:pPr>
      <w:r w:rsidRPr="008F5272">
        <w:rPr>
          <w:rFonts w:ascii="Times New Roman" w:hAnsi="Times New Roman" w:cs="Times New Roman"/>
          <w:b/>
          <w:bCs/>
          <w:sz w:val="24"/>
          <w:szCs w:val="24"/>
          <w:vertAlign w:val="superscript"/>
        </w:rPr>
        <w:t xml:space="preserve">* </w:t>
      </w:r>
      <w:r w:rsidRPr="008F5272">
        <w:rPr>
          <w:rFonts w:ascii="Times New Roman" w:hAnsi="Times New Roman" w:cs="Times New Roman"/>
          <w:b/>
          <w:bCs/>
          <w:sz w:val="24"/>
          <w:szCs w:val="24"/>
        </w:rPr>
        <w:t xml:space="preserve">Correspondence: </w:t>
      </w:r>
      <w:r w:rsidRPr="008F5272">
        <w:rPr>
          <w:rFonts w:ascii="Times New Roman" w:hAnsi="Times New Roman" w:cs="Times New Roman"/>
          <w:b/>
          <w:bCs/>
          <w:sz w:val="24"/>
          <w:szCs w:val="24"/>
        </w:rPr>
        <w:tab/>
      </w:r>
    </w:p>
    <w:p w14:paraId="13A54AD5" w14:textId="77777777" w:rsidR="00A93CBA" w:rsidRPr="008F5272" w:rsidRDefault="00A93CBA" w:rsidP="00153916">
      <w:pPr>
        <w:pStyle w:val="NoSpacing"/>
        <w:spacing w:line="480" w:lineRule="auto"/>
        <w:rPr>
          <w:rFonts w:ascii="Times New Roman" w:hAnsi="Times New Roman" w:cs="Times New Roman"/>
          <w:sz w:val="24"/>
          <w:szCs w:val="24"/>
        </w:rPr>
        <w:pPrChange w:id="13" w:author="Yiming Wang" w:date="2024-06-08T22:19:00Z">
          <w:pPr>
            <w:pStyle w:val="NoSpacing"/>
            <w:spacing w:line="480" w:lineRule="auto"/>
            <w:jc w:val="both"/>
          </w:pPr>
        </w:pPrChange>
      </w:pPr>
      <w:r w:rsidRPr="008F5272">
        <w:rPr>
          <w:rFonts w:ascii="Times New Roman" w:hAnsi="Times New Roman" w:cs="Times New Roman"/>
          <w:sz w:val="24"/>
          <w:szCs w:val="24"/>
        </w:rPr>
        <w:t>Professor Geraint Rogers</w:t>
      </w:r>
    </w:p>
    <w:p w14:paraId="47348A25" w14:textId="13C2B23D" w:rsidR="00A93CBA" w:rsidRPr="008F5272" w:rsidRDefault="00A93CBA" w:rsidP="00153916">
      <w:pPr>
        <w:spacing w:after="0" w:line="480" w:lineRule="auto"/>
        <w:rPr>
          <w:rFonts w:ascii="Times New Roman" w:hAnsi="Times New Roman" w:cs="Times New Roman"/>
          <w:sz w:val="24"/>
          <w:szCs w:val="24"/>
        </w:rPr>
        <w:pPrChange w:id="14" w:author="Yiming Wang" w:date="2024-06-08T22:19:00Z">
          <w:pPr>
            <w:spacing w:after="0" w:line="480" w:lineRule="auto"/>
            <w:jc w:val="both"/>
          </w:pPr>
        </w:pPrChange>
      </w:pPr>
      <w:r w:rsidRPr="008F5272">
        <w:rPr>
          <w:rFonts w:ascii="Times New Roman" w:hAnsi="Times New Roman" w:cs="Times New Roman"/>
          <w:sz w:val="24"/>
          <w:szCs w:val="24"/>
        </w:rPr>
        <w:t>Director, Microbiome &amp; Host Health</w:t>
      </w:r>
      <w:r w:rsidR="009C4D27" w:rsidRPr="008F5272">
        <w:rPr>
          <w:rFonts w:ascii="Times New Roman" w:hAnsi="Times New Roman" w:cs="Times New Roman"/>
          <w:sz w:val="24"/>
          <w:szCs w:val="24"/>
        </w:rPr>
        <w:t xml:space="preserve">, </w:t>
      </w:r>
      <w:r w:rsidRPr="008F5272">
        <w:rPr>
          <w:rFonts w:ascii="Times New Roman" w:hAnsi="Times New Roman" w:cs="Times New Roman"/>
          <w:sz w:val="24"/>
          <w:szCs w:val="24"/>
        </w:rPr>
        <w:t>South Australian Health and Medical Research</w:t>
      </w:r>
      <w:r w:rsidR="009C4D27"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Institute, North Terrace, Adelaide, SA 5001, Australia. </w:t>
      </w:r>
    </w:p>
    <w:p w14:paraId="45A49332" w14:textId="232C9B46" w:rsidR="00A93CBA" w:rsidRPr="008F5272" w:rsidRDefault="009C4D27" w:rsidP="00153916">
      <w:pPr>
        <w:spacing w:after="0" w:line="480" w:lineRule="auto"/>
        <w:rPr>
          <w:rFonts w:ascii="Times New Roman" w:hAnsi="Times New Roman" w:cs="Times New Roman"/>
          <w:sz w:val="24"/>
          <w:szCs w:val="24"/>
        </w:rPr>
        <w:pPrChange w:id="15" w:author="Yiming Wang" w:date="2024-06-08T22:19:00Z">
          <w:pPr>
            <w:spacing w:after="0" w:line="480" w:lineRule="auto"/>
            <w:jc w:val="both"/>
          </w:pPr>
        </w:pPrChange>
      </w:pPr>
      <w:r w:rsidRPr="008F5272">
        <w:rPr>
          <w:rFonts w:ascii="Times New Roman" w:hAnsi="Times New Roman" w:cs="Times New Roman"/>
          <w:b/>
          <w:bCs/>
          <w:sz w:val="24"/>
          <w:szCs w:val="24"/>
        </w:rPr>
        <w:t xml:space="preserve">Email: </w:t>
      </w:r>
      <w:r w:rsidR="00000000">
        <w:fldChar w:fldCharType="begin"/>
      </w:r>
      <w:r w:rsidR="00000000">
        <w:instrText xml:space="preserve"> HYPERLINK "mailto:geraint.rogers@sahmri.com" </w:instrText>
      </w:r>
      <w:r w:rsidR="00000000">
        <w:fldChar w:fldCharType="separate"/>
      </w:r>
      <w:r w:rsidRPr="008F5272">
        <w:rPr>
          <w:rStyle w:val="Hyperlink"/>
          <w:rFonts w:ascii="Times New Roman" w:hAnsi="Times New Roman" w:cs="Times New Roman"/>
          <w:color w:val="auto"/>
          <w:sz w:val="24"/>
          <w:szCs w:val="24"/>
        </w:rPr>
        <w:t>geraint.rogers@sahmri.com</w:t>
      </w:r>
      <w:r w:rsidR="00000000">
        <w:rPr>
          <w:rStyle w:val="Hyperlink"/>
          <w:rFonts w:ascii="Times New Roman" w:hAnsi="Times New Roman" w:cs="Times New Roman"/>
          <w:color w:val="auto"/>
          <w:sz w:val="24"/>
          <w:szCs w:val="24"/>
        </w:rPr>
        <w:fldChar w:fldCharType="end"/>
      </w:r>
    </w:p>
    <w:p w14:paraId="4C00415A" w14:textId="4B94BCC1" w:rsidR="009C4D27" w:rsidRPr="008F5272" w:rsidRDefault="009C4D27" w:rsidP="00153916">
      <w:pPr>
        <w:pStyle w:val="NoSpacing"/>
        <w:spacing w:line="480" w:lineRule="auto"/>
        <w:rPr>
          <w:rFonts w:ascii="Times New Roman" w:hAnsi="Times New Roman" w:cs="Times New Roman"/>
          <w:sz w:val="24"/>
          <w:szCs w:val="24"/>
        </w:rPr>
        <w:pPrChange w:id="16" w:author="Yiming Wang" w:date="2024-06-08T22:19:00Z">
          <w:pPr>
            <w:pStyle w:val="NoSpacing"/>
            <w:spacing w:line="480" w:lineRule="auto"/>
            <w:jc w:val="both"/>
          </w:pPr>
        </w:pPrChange>
      </w:pPr>
      <w:r w:rsidRPr="008F5272">
        <w:rPr>
          <w:rFonts w:ascii="Times New Roman" w:hAnsi="Times New Roman" w:cs="Times New Roman"/>
          <w:b/>
          <w:bCs/>
          <w:sz w:val="24"/>
          <w:szCs w:val="24"/>
        </w:rPr>
        <w:t>Phone:</w:t>
      </w:r>
      <w:r w:rsidRPr="008F5272">
        <w:rPr>
          <w:rFonts w:ascii="Times New Roman" w:hAnsi="Times New Roman" w:cs="Times New Roman"/>
          <w:sz w:val="24"/>
          <w:szCs w:val="24"/>
        </w:rPr>
        <w:t xml:space="preserve"> </w:t>
      </w:r>
      <w:r w:rsidR="00A93CBA" w:rsidRPr="008F5272">
        <w:rPr>
          <w:rFonts w:ascii="Times New Roman" w:hAnsi="Times New Roman" w:cs="Times New Roman"/>
          <w:sz w:val="24"/>
          <w:szCs w:val="24"/>
        </w:rPr>
        <w:t>+61 (0)403 558251</w:t>
      </w:r>
      <w:r w:rsidRPr="008F5272">
        <w:rPr>
          <w:rFonts w:ascii="Times New Roman" w:hAnsi="Times New Roman" w:cs="Times New Roman"/>
          <w:sz w:val="24"/>
          <w:szCs w:val="24"/>
        </w:rPr>
        <w:br w:type="page"/>
      </w:r>
    </w:p>
    <w:p w14:paraId="04D67E70" w14:textId="5882E13C" w:rsidR="00E22E64" w:rsidRPr="008F5272" w:rsidRDefault="005A7846" w:rsidP="00153916">
      <w:pPr>
        <w:pStyle w:val="NoSpacing"/>
        <w:spacing w:line="480" w:lineRule="auto"/>
        <w:rPr>
          <w:rFonts w:ascii="Times New Roman" w:hAnsi="Times New Roman" w:cs="Times New Roman"/>
          <w:sz w:val="24"/>
          <w:szCs w:val="24"/>
        </w:rPr>
        <w:pPrChange w:id="17" w:author="Yiming Wang" w:date="2024-06-08T22:19:00Z">
          <w:pPr>
            <w:pStyle w:val="NoSpacing"/>
            <w:spacing w:line="480" w:lineRule="auto"/>
            <w:jc w:val="both"/>
          </w:pPr>
        </w:pPrChange>
      </w:pPr>
      <w:r w:rsidRPr="008F5272">
        <w:rPr>
          <w:rFonts w:ascii="Times New Roman" w:hAnsi="Times New Roman" w:cs="Times New Roman"/>
          <w:b/>
          <w:bCs/>
          <w:sz w:val="24"/>
          <w:szCs w:val="24"/>
        </w:rPr>
        <w:lastRenderedPageBreak/>
        <w:t>ABSTRACT</w:t>
      </w:r>
      <w:r w:rsidRPr="008F5272">
        <w:rPr>
          <w:rFonts w:ascii="Times New Roman" w:hAnsi="Times New Roman" w:cs="Times New Roman"/>
          <w:sz w:val="24"/>
          <w:szCs w:val="24"/>
        </w:rPr>
        <w:t xml:space="preserve"> </w:t>
      </w:r>
    </w:p>
    <w:p w14:paraId="10FE50A1" w14:textId="270BD7C4" w:rsidR="004A50BE" w:rsidRPr="008F5272" w:rsidRDefault="00DE6B03" w:rsidP="00153916">
      <w:pPr>
        <w:pStyle w:val="NoSpacing"/>
        <w:spacing w:line="480" w:lineRule="auto"/>
        <w:rPr>
          <w:rFonts w:ascii="Times New Roman" w:eastAsia="Times New Roman" w:hAnsi="Times New Roman" w:cs="Times New Roman"/>
          <w:sz w:val="24"/>
          <w:szCs w:val="24"/>
          <w:lang w:eastAsia="en-AU"/>
        </w:rPr>
        <w:pPrChange w:id="18" w:author="Yiming Wang" w:date="2024-06-08T22:19:00Z">
          <w:pPr>
            <w:pStyle w:val="NoSpacing"/>
            <w:spacing w:line="480" w:lineRule="auto"/>
            <w:jc w:val="both"/>
          </w:pPr>
        </w:pPrChange>
      </w:pPr>
      <w:r w:rsidRPr="008F5272">
        <w:rPr>
          <w:rFonts w:ascii="Times New Roman" w:hAnsi="Times New Roman" w:cs="Times New Roman"/>
          <w:sz w:val="24"/>
          <w:szCs w:val="24"/>
        </w:rPr>
        <w:t xml:space="preserve">Probiotics have gained significant attention as a potential strategy to improve health by modulating host-microbe interactions, particularly in situations where the normal microbiota has been disrupted. However, evidence regarding their efficacy has been inconsistent, with considerable inter-individual variability in response. We aimed to explore whether a common genetic variant that affects the production of mucosal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present in around 20% of the population, could explain the observed interpersonal differences in the persistence of commonly used probiotics. Using a mouse model with varying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secretion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we examined the abundance and persistence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breve</w:t>
      </w:r>
      <w:ins w:id="19" w:author="Yiming Wang" w:date="2024-06-08T23:39:00Z">
        <w:r w:rsidR="00FC05A1">
          <w:rPr>
            <w:rFonts w:ascii="Times New Roman" w:hAnsi="Times New Roman" w:cs="Times New Roman"/>
            <w:i/>
            <w:iCs/>
            <w:sz w:val="24"/>
            <w:szCs w:val="24"/>
          </w:rPr>
          <w:t>,</w:t>
        </w:r>
      </w:ins>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and</w:t>
      </w:r>
      <w:r w:rsidRPr="008F5272">
        <w:rPr>
          <w:rFonts w:ascii="Times New Roman" w:hAnsi="Times New Roman" w:cs="Times New Roman"/>
          <w:i/>
          <w:iCs/>
          <w:sz w:val="24"/>
          <w:szCs w:val="24"/>
        </w:rPr>
        <w:t xml:space="preserve"> bifidum</w:t>
      </w:r>
      <w:r w:rsidRPr="008F5272">
        <w:rPr>
          <w:rFonts w:ascii="Times New Roman" w:hAnsi="Times New Roman" w:cs="Times New Roman"/>
          <w:sz w:val="24"/>
          <w:szCs w:val="24"/>
        </w:rPr>
        <w:t xml:space="preserve">). We observed significant differences in baseline gut microbiota characteristics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 xml:space="preserve">littermates,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exhibiting enrichment of species able to utilise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Following antibiotic exposure, only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animals showed persistent engraftment of </w:t>
      </w:r>
      <w:r w:rsidRPr="008F5272">
        <w:rPr>
          <w:rFonts w:ascii="Times New Roman" w:hAnsi="Times New Roman" w:cs="Times New Roman"/>
          <w:i/>
          <w:iCs/>
          <w:sz w:val="24"/>
          <w:szCs w:val="24"/>
        </w:rPr>
        <w:t xml:space="preserve">Bifidobacterium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a strain able to internalise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w:t>
      </w:r>
      <w:r w:rsidR="00BF66EC" w:rsidRPr="008F5272">
        <w:rPr>
          <w:rFonts w:ascii="Times New Roman" w:hAnsi="Times New Roman" w:cs="Times New Roman"/>
          <w:sz w:val="24"/>
          <w:szCs w:val="24"/>
        </w:rPr>
        <w:t>whereas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which cannot internalise α(1,2)-fucosylated glycans, did not exhibit this difference. In mice with an intact commensal microbiota, the relationship between secretor status and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persistence was reversed,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animals showing greater persistence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t>
      </w:r>
      <w:r w:rsidRPr="008F5272">
        <w:rPr>
          <w:rFonts w:ascii="Times New Roman" w:eastAsia="Times New Roman" w:hAnsi="Times New Roman" w:cs="Times New Roman"/>
          <w:sz w:val="24"/>
          <w:szCs w:val="24"/>
          <w:lang w:eastAsia="en-AU"/>
        </w:rPr>
        <w:t xml:space="preserve">Our findings suggest that the interplay between a common genetic variation and antibiotic exposure plays a crucial role in determining the dynamics of </w:t>
      </w:r>
      <w:r w:rsidRPr="008F5272">
        <w:rPr>
          <w:rFonts w:ascii="Times New Roman" w:eastAsia="Times New Roman" w:hAnsi="Times New Roman" w:cs="Times New Roman"/>
          <w:i/>
          <w:iCs/>
          <w:sz w:val="24"/>
          <w:szCs w:val="24"/>
          <w:lang w:eastAsia="en-AU"/>
        </w:rPr>
        <w:t xml:space="preserve">B. </w:t>
      </w:r>
      <w:proofErr w:type="spellStart"/>
      <w:r w:rsidRPr="008F5272">
        <w:rPr>
          <w:rFonts w:ascii="Times New Roman" w:eastAsia="Times New Roman" w:hAnsi="Times New Roman" w:cs="Times New Roman"/>
          <w:i/>
          <w:iCs/>
          <w:sz w:val="24"/>
          <w:szCs w:val="24"/>
          <w:lang w:eastAsia="en-AU"/>
        </w:rPr>
        <w:t>infantis</w:t>
      </w:r>
      <w:proofErr w:type="spellEnd"/>
      <w:r w:rsidRPr="008F5272">
        <w:rPr>
          <w:rFonts w:ascii="Times New Roman" w:eastAsia="Times New Roman" w:hAnsi="Times New Roman" w:cs="Times New Roman"/>
          <w:sz w:val="24"/>
          <w:szCs w:val="24"/>
          <w:lang w:eastAsia="en-AU"/>
        </w:rPr>
        <w:t xml:space="preserve"> in the recipient gut, which could potentially contribute to the observed variation in response to this commonly used probiotic species.</w:t>
      </w:r>
    </w:p>
    <w:p w14:paraId="06BA1837" w14:textId="77777777" w:rsidR="004A50BE" w:rsidRPr="008F5272" w:rsidRDefault="004A50BE" w:rsidP="00153916">
      <w:pPr>
        <w:pStyle w:val="NoSpacing"/>
        <w:spacing w:line="480" w:lineRule="auto"/>
        <w:rPr>
          <w:rFonts w:ascii="Times New Roman" w:hAnsi="Times New Roman" w:cs="Times New Roman"/>
          <w:b/>
          <w:bCs/>
          <w:sz w:val="24"/>
          <w:szCs w:val="24"/>
        </w:rPr>
        <w:pPrChange w:id="20" w:author="Yiming Wang" w:date="2024-06-08T22:19:00Z">
          <w:pPr>
            <w:pStyle w:val="NoSpacing"/>
            <w:spacing w:line="480" w:lineRule="auto"/>
            <w:jc w:val="both"/>
          </w:pPr>
        </w:pPrChange>
      </w:pPr>
    </w:p>
    <w:p w14:paraId="539ABB04" w14:textId="3060A581" w:rsidR="004A50BE" w:rsidRPr="008F5272" w:rsidRDefault="004A50BE" w:rsidP="00153916">
      <w:pPr>
        <w:pStyle w:val="NoSpacing"/>
        <w:spacing w:line="480" w:lineRule="auto"/>
        <w:rPr>
          <w:rFonts w:ascii="Times New Roman" w:hAnsi="Times New Roman" w:cs="Times New Roman"/>
          <w:sz w:val="24"/>
          <w:szCs w:val="24"/>
        </w:rPr>
        <w:pPrChange w:id="21" w:author="Yiming Wang" w:date="2024-06-08T22:19:00Z">
          <w:pPr>
            <w:pStyle w:val="NoSpacing"/>
            <w:spacing w:line="480" w:lineRule="auto"/>
            <w:jc w:val="both"/>
          </w:pPr>
        </w:pPrChange>
      </w:pPr>
      <w:r w:rsidRPr="008F5272">
        <w:rPr>
          <w:rFonts w:ascii="Times New Roman" w:hAnsi="Times New Roman" w:cs="Times New Roman"/>
          <w:b/>
          <w:bCs/>
          <w:sz w:val="24"/>
          <w:szCs w:val="24"/>
        </w:rPr>
        <w:t>Keywords</w:t>
      </w:r>
    </w:p>
    <w:p w14:paraId="720560C1" w14:textId="1D291CE7" w:rsidR="004A50BE" w:rsidRPr="008F5272" w:rsidRDefault="004A50BE" w:rsidP="00153916">
      <w:pPr>
        <w:spacing w:line="480" w:lineRule="auto"/>
        <w:rPr>
          <w:rFonts w:ascii="Times New Roman" w:hAnsi="Times New Roman" w:cs="Times New Roman"/>
          <w:i/>
          <w:iCs/>
          <w:sz w:val="24"/>
          <w:szCs w:val="24"/>
        </w:rPr>
        <w:pPrChange w:id="22" w:author="Yiming Wang" w:date="2024-06-08T22:19:00Z">
          <w:pPr>
            <w:spacing w:line="480" w:lineRule="auto"/>
            <w:jc w:val="both"/>
          </w:pPr>
        </w:pPrChange>
      </w:pPr>
      <w:r w:rsidRPr="008F5272">
        <w:rPr>
          <w:rFonts w:ascii="Times New Roman" w:hAnsi="Times New Roman" w:cs="Times New Roman"/>
          <w:sz w:val="24"/>
          <w:szCs w:val="24"/>
        </w:rPr>
        <w:t xml:space="preserve">Microbiome, secretor status, </w:t>
      </w:r>
      <w:r w:rsidRPr="008F5272">
        <w:rPr>
          <w:rFonts w:ascii="Times New Roman" w:hAnsi="Times New Roman" w:cs="Times New Roman"/>
          <w:sz w:val="24"/>
          <w:szCs w:val="24"/>
        </w:rPr>
        <w:sym w:font="Symbol" w:char="F061"/>
      </w:r>
      <w:r w:rsidRPr="008F5272">
        <w:rPr>
          <w:rFonts w:ascii="Times New Roman" w:hAnsi="Times New Roman" w:cs="Times New Roman"/>
          <w:sz w:val="24"/>
          <w:szCs w:val="24"/>
        </w:rPr>
        <w:t xml:space="preserve">(1,2)-fucosylated glycans,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 xml:space="preserve">Bifidobacterium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br w:type="page"/>
      </w:r>
    </w:p>
    <w:p w14:paraId="68A66656" w14:textId="78F885C7" w:rsidR="00E22E64" w:rsidRPr="008F5272" w:rsidRDefault="000F7A40" w:rsidP="00153916">
      <w:pPr>
        <w:pStyle w:val="NoSpacing"/>
        <w:spacing w:line="480" w:lineRule="auto"/>
        <w:rPr>
          <w:rFonts w:ascii="Times New Roman" w:hAnsi="Times New Roman" w:cs="Times New Roman"/>
          <w:b/>
          <w:bCs/>
          <w:sz w:val="24"/>
          <w:szCs w:val="24"/>
        </w:rPr>
        <w:pPrChange w:id="23" w:author="Yiming Wang" w:date="2024-06-08T22:19:00Z">
          <w:pPr>
            <w:pStyle w:val="NoSpacing"/>
            <w:spacing w:line="480" w:lineRule="auto"/>
            <w:jc w:val="both"/>
          </w:pPr>
        </w:pPrChange>
      </w:pPr>
      <w:r w:rsidRPr="008F5272">
        <w:rPr>
          <w:rFonts w:ascii="Times New Roman" w:hAnsi="Times New Roman" w:cs="Times New Roman" w:hint="eastAsia"/>
          <w:b/>
          <w:bCs/>
          <w:sz w:val="24"/>
          <w:szCs w:val="24"/>
          <w:lang w:eastAsia="zh-CN"/>
        </w:rPr>
        <w:lastRenderedPageBreak/>
        <w:t>INTRODUC</w:t>
      </w:r>
      <w:r w:rsidRPr="008F5272">
        <w:rPr>
          <w:rFonts w:ascii="Times New Roman" w:hAnsi="Times New Roman" w:cs="Times New Roman"/>
          <w:b/>
          <w:bCs/>
          <w:sz w:val="24"/>
          <w:szCs w:val="24"/>
          <w:lang w:eastAsia="zh-CN"/>
        </w:rPr>
        <w:t>TION</w:t>
      </w:r>
    </w:p>
    <w:p w14:paraId="45101EFB" w14:textId="242161B7" w:rsidR="00FC295B" w:rsidRPr="008F5272" w:rsidRDefault="000D41BF" w:rsidP="00153916">
      <w:pPr>
        <w:spacing w:after="0" w:line="480" w:lineRule="auto"/>
        <w:rPr>
          <w:rFonts w:ascii="Times New Roman" w:hAnsi="Times New Roman" w:cs="Times New Roman"/>
          <w:sz w:val="24"/>
          <w:szCs w:val="24"/>
        </w:rPr>
        <w:pPrChange w:id="24" w:author="Yiming Wang" w:date="2024-06-08T22:19:00Z">
          <w:pPr>
            <w:spacing w:after="0" w:line="480" w:lineRule="auto"/>
            <w:jc w:val="both"/>
          </w:pPr>
        </w:pPrChange>
      </w:pPr>
      <w:r w:rsidRPr="008F5272">
        <w:rPr>
          <w:rFonts w:ascii="Times New Roman" w:hAnsi="Times New Roman" w:cs="Times New Roman"/>
          <w:sz w:val="24"/>
          <w:szCs w:val="24"/>
        </w:rPr>
        <w:t>Host-microbiome interactions play a pivotal role in shaping human physiology</w:t>
      </w:r>
      <w:r w:rsidR="006F380F" w:rsidRPr="008F5272">
        <w:rPr>
          <w:rFonts w:ascii="Times New Roman" w:hAnsi="Times New Roman" w:cs="Times New Roman"/>
          <w:sz w:val="24"/>
          <w:szCs w:val="24"/>
        </w:rPr>
        <w:t xml:space="preserve">. </w:t>
      </w:r>
      <w:bookmarkStart w:id="25" w:name="_Hlk131660284"/>
      <w:r w:rsidR="006F380F" w:rsidRPr="008F5272">
        <w:rPr>
          <w:rFonts w:ascii="Times New Roman" w:hAnsi="Times New Roman" w:cs="Times New Roman"/>
          <w:sz w:val="24"/>
          <w:szCs w:val="24"/>
        </w:rPr>
        <w:t xml:space="preserve">The </w:t>
      </w:r>
      <w:r w:rsidR="00195140" w:rsidRPr="008F5272">
        <w:rPr>
          <w:rFonts w:ascii="Times New Roman" w:hAnsi="Times New Roman" w:cs="Times New Roman"/>
          <w:sz w:val="24"/>
          <w:szCs w:val="24"/>
        </w:rPr>
        <w:t xml:space="preserve">intestinal </w:t>
      </w:r>
      <w:r w:rsidR="006F380F" w:rsidRPr="008F5272">
        <w:rPr>
          <w:rFonts w:ascii="Times New Roman" w:hAnsi="Times New Roman" w:cs="Times New Roman"/>
          <w:sz w:val="24"/>
          <w:szCs w:val="24"/>
        </w:rPr>
        <w:t>microbiome</w:t>
      </w:r>
      <w:r w:rsidR="00BF1EEC" w:rsidRPr="008F5272">
        <w:rPr>
          <w:rFonts w:ascii="Times New Roman" w:hAnsi="Times New Roman" w:cs="Times New Roman"/>
          <w:sz w:val="24"/>
          <w:szCs w:val="24"/>
        </w:rPr>
        <w:t xml:space="preserve"> in particular </w:t>
      </w:r>
      <w:r w:rsidR="007258FF" w:rsidRPr="008F5272">
        <w:rPr>
          <w:rFonts w:ascii="Times New Roman" w:hAnsi="Times New Roman" w:cs="Times New Roman"/>
          <w:sz w:val="24"/>
          <w:szCs w:val="24"/>
        </w:rPr>
        <w:t xml:space="preserve">is </w:t>
      </w:r>
      <w:r w:rsidR="006F380F" w:rsidRPr="008F5272">
        <w:rPr>
          <w:rFonts w:ascii="Times New Roman" w:hAnsi="Times New Roman" w:cs="Times New Roman"/>
          <w:sz w:val="24"/>
          <w:szCs w:val="24"/>
        </w:rPr>
        <w:t>an important regulator of innate and adaptive immunity</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PEVuZE5vdGU+PENpdGU+PEF1dGhvcj5aaGVuZzwvQXV0aG9yPjxZZWFyPjIwMjA8L1llYXI+PFJl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PEVuZE5vdGU+PENpdGU+PEF1dGhvcj5aaGVuZzwvQXV0aG9yPjxZZWFyPjIwMjA8L1llYXI+PFJl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6F380F" w:rsidRPr="008F5272">
        <w:rPr>
          <w:rFonts w:ascii="Times New Roman" w:hAnsi="Times New Roman" w:cs="Times New Roman"/>
          <w:sz w:val="24"/>
          <w:szCs w:val="24"/>
        </w:rPr>
        <w:t>metabolic control</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PEVuZE5vdGU+PENpdGU+PEF1dGhvcj5BZ3VzPC9BdXRob3I+PFllYXI+MjAyMTwvWWVhcj48UmVj
TnVtPjQzMTE8L1JlY051bT48RGlzcGxheVRleHQ+WzJdPC9EaXNwbGF5VGV4dD48cmVjb3JkPjxy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PEVuZE5vdGU+PENpdGU+PEF1dGhvcj5BZ3VzPC9BdXRob3I+PFllYXI+MjAyMTwvWWVhcj48UmVj
TnVtPjQzMTE8L1JlY051bT48RGlzcGxheVRleHQ+WzJdPC9EaXNwbGF5VGV4dD48cmVjb3JkPjxy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6F380F" w:rsidRPr="008F5272">
        <w:rPr>
          <w:rFonts w:ascii="Times New Roman" w:hAnsi="Times New Roman" w:cs="Times New Roman"/>
          <w:sz w:val="24"/>
          <w:szCs w:val="24"/>
        </w:rPr>
        <w:t>the central nervous system</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PEVuZE5vdGU+PENpdGU+PEF1dGhvcj5TaG91YnJpZGdlPC9BdXRob3I+PFllYXI+MjAyMjwvWWVh
cj48UmVjTnVtPjQzMTI8L1JlY051bT48RGlzcGxheVRleHQ+WzNdPC9EaXNwbGF5VGV4dD48cmVj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PEVuZE5vdGU+PENpdGU+PEF1dGhvcj5TaG91YnJpZGdlPC9BdXRob3I+PFllYXI+MjAyMjwvWWVh
cj48UmVjTnVtPjQzMTI8L1JlY051bT48RGlzcGxheVRleHQ+WzNdPC9EaXNwbGF5VGV4dD48cmVj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 xml:space="preserve">as well as contributing to </w:t>
      </w:r>
      <w:r w:rsidR="006F380F" w:rsidRPr="008F5272">
        <w:rPr>
          <w:rFonts w:ascii="Times New Roman" w:hAnsi="Times New Roman" w:cs="Times New Roman"/>
          <w:sz w:val="24"/>
          <w:szCs w:val="24"/>
        </w:rPr>
        <w:t>energy and nutrient harvest</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&lt;EndNote&gt;&lt;Cite&gt;&lt;Author&gt;Krajmalnik-Brown&lt;/Author&gt;&lt;Year&gt;2012&lt;/Year&gt;&lt;RecNum&gt;4313&lt;/RecNum&gt;&lt;DisplayText&gt;[4]&lt;/DisplayText&gt;&lt;record&gt;&lt;rec-number&gt;4313&lt;/rec-number&gt;&lt;foreign-keys&gt;&lt;key app="EN" db-id="par59pdxrerdpteza9spezpf9dtzeszzpdff" timestamp="1682905813"&gt;4313&lt;/key&gt;&lt;/foreign-keys&gt;&lt;ref-type name="Journal Article"&gt;17&lt;/ref-type&gt;&lt;contributors&gt;&lt;authors&gt;&lt;author&gt;Krajmalnik-Brown, R.&lt;/author&gt;&lt;author&gt;Ilhan, Z. E.&lt;/author&gt;&lt;author&gt;Kang, D. W.&lt;/author&gt;&lt;author&gt;DiBaise, J. K.&lt;/author&gt;&lt;/authors&gt;&lt;/contributors&gt;&lt;auth-address&gt;Biodesign Institute at Arizona State University, Tempe, Arizona, USA.&lt;/auth-address&gt;&lt;titles&gt;&lt;title&gt;Effects of gut microbes on nutrient absorption and energy regulation&lt;/title&gt;&lt;secondary-title&gt;Nutr Clin Pract&lt;/secondary-title&gt;&lt;/titles&gt;&lt;periodical&gt;&lt;full-title&gt;Nutrition in Clinical Practice&lt;/full-title&gt;&lt;abbr-1&gt;Nutr. Clin. Pract.&lt;/abbr-1&gt;&lt;abbr-2&gt;Nutr Clin Pract&lt;/abbr-2&gt;&lt;/periodical&gt;&lt;pages&gt;201-14&lt;/pages&gt;&lt;volume&gt;27&lt;/volume&gt;&lt;number&gt;2&lt;/number&gt;&lt;edition&gt;20120224&lt;/edition&gt;&lt;keywords&gt;&lt;keyword&gt;Animals&lt;/keyword&gt;&lt;keyword&gt;*Bacteria&lt;/keyword&gt;&lt;keyword&gt;Dietary Fats/*metabolism&lt;/keyword&gt;&lt;keyword&gt;*Energy Metabolism&lt;/keyword&gt;&lt;keyword&gt;Gastrointestinal Tract/metabolism/*microbiology&lt;/keyword&gt;&lt;keyword&gt;Humans&lt;/keyword&gt;&lt;keyword&gt;Inflammation&lt;/keyword&gt;&lt;keyword&gt;Intestinal Absorption&lt;/keyword&gt;&lt;keyword&gt;Lipopolysaccharides&lt;/keyword&gt;&lt;keyword&gt;Malnutrition/metabolism/*microbiology&lt;/keyword&gt;&lt;keyword&gt;*Metagenome&lt;/keyword&gt;&lt;keyword&gt;Obesity/metabolism/*microbiology&lt;/keyword&gt;&lt;/keywords&gt;&lt;dates&gt;&lt;year&gt;2012&lt;/year&gt;&lt;pub-dates&gt;&lt;date&gt;Apr&lt;/date&gt;&lt;/pub-dates&gt;&lt;/dates&gt;&lt;isbn&gt;1941-2452 (Electronic)&amp;#xD;0884-5336 (Print)&amp;#xD;0884-5336 (Linking)&lt;/isbn&gt;&lt;accession-num&gt;22367888&lt;/accession-num&gt;&lt;urls&gt;&lt;related-urls&gt;&lt;url&gt;https://www.ncbi.nlm.nih.gov/pubmed/22367888&lt;/url&gt;&lt;/related-urls&gt;&lt;/urls&gt;&lt;custom2&gt;PMC3601187&lt;/custom2&gt;&lt;electronic-resource-num&gt;10.1177/0884533611436116&lt;/electronic-resource-num&gt;&lt;/record&gt;&lt;/Cite&gt;&lt;/EndNote&gt;</w:instrText>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F380F"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 xml:space="preserve">and </w:t>
      </w:r>
      <w:r w:rsidR="006F380F" w:rsidRPr="008F5272">
        <w:rPr>
          <w:rFonts w:ascii="Times New Roman" w:hAnsi="Times New Roman" w:cs="Times New Roman"/>
          <w:sz w:val="24"/>
          <w:szCs w:val="24"/>
        </w:rPr>
        <w:t>suppress</w:t>
      </w:r>
      <w:r w:rsidR="00BF1EEC" w:rsidRPr="008F5272">
        <w:rPr>
          <w:rFonts w:ascii="Times New Roman" w:hAnsi="Times New Roman" w:cs="Times New Roman"/>
          <w:sz w:val="24"/>
          <w:szCs w:val="24"/>
        </w:rPr>
        <w:t>ing</w:t>
      </w:r>
      <w:r w:rsidR="006F380F"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pathogen proliferation</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&lt;EndNote&gt;&lt;Cite&gt;&lt;Author&gt;Kamada&lt;/Author&gt;&lt;Year&gt;2013&lt;/Year&gt;&lt;RecNum&gt;4314&lt;/RecNum&gt;&lt;DisplayText&gt;[5]&lt;/DisplayText&gt;&lt;record&gt;&lt;rec-number&gt;4314&lt;/rec-number&gt;&lt;foreign-keys&gt;&lt;key app="EN" db-id="par59pdxrerdpteza9spezpf9dtzeszzpdff" timestamp="1682905871"&gt;4314&lt;/key&gt;&lt;/foreign-keys&gt;&lt;ref-type name="Journal Article"&gt;17&lt;/ref-type&gt;&lt;contributors&gt;&lt;authors&gt;&lt;author&gt;Kamada, N.&lt;/author&gt;&lt;author&gt;Chen, G. Y.&lt;/author&gt;&lt;author&gt;Inohara, N.&lt;/author&gt;&lt;author&gt;Nunez, G.&lt;/author&gt;&lt;/authors&gt;&lt;/contributors&gt;&lt;auth-address&gt;Department of Pathology, University of Michigan, Ann Arbor, Michigan, USA.&lt;/auth-address&gt;&lt;titles&gt;&lt;title&gt;Control of pathogens and pathobionts by the gut microbiota&lt;/title&gt;&lt;secondary-title&gt;Nat Immunol&lt;/secondary-title&gt;&lt;/titles&gt;&lt;periodical&gt;&lt;full-title&gt;Nat Immunol&lt;/full-title&gt;&lt;abbr-1&gt;Nature immunology&lt;/abbr-1&gt;&lt;/periodical&gt;&lt;pages&gt;685-90&lt;/pages&gt;&lt;volume&gt;14&lt;/volume&gt;&lt;number&gt;7&lt;/number&gt;&lt;keywords&gt;&lt;keyword&gt;Animals&lt;/keyword&gt;&lt;keyword&gt;Bacterial Infections/*immunology/*microbiology&lt;/keyword&gt;&lt;keyword&gt;Gastrointestinal Tract/*immunology/metabolism/*microbiology&lt;/keyword&gt;&lt;keyword&gt;Host-Pathogen Interactions&lt;/keyword&gt;&lt;keyword&gt;Humans&lt;/keyword&gt;&lt;keyword&gt;Metagenome/*immunology&lt;/keyword&gt;&lt;/keywords&gt;&lt;dates&gt;&lt;year&gt;2013&lt;/year&gt;&lt;pub-dates&gt;&lt;date&gt;Jul&lt;/date&gt;&lt;/pub-dates&gt;&lt;/dates&gt;&lt;isbn&gt;1529-2916 (Electronic)&amp;#xD;1529-2908 (Print)&amp;#xD;1529-2908 (Linking)&lt;/isbn&gt;&lt;accession-num&gt;23778796&lt;/accession-num&gt;&lt;urls&gt;&lt;related-urls&gt;&lt;url&gt;https://www.ncbi.nlm.nih.gov/pubmed/23778796&lt;/url&gt;&lt;/related-urls&gt;&lt;/urls&gt;&lt;custom2&gt;PMC4083503&lt;/custom2&gt;&lt;electronic-resource-num&gt;10.1038/ni.2608&lt;/electronic-resource-num&gt;&lt;/record&gt;&lt;/Cite&gt;&lt;/EndNote&gt;</w:instrText>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F380F" w:rsidRPr="008F5272">
        <w:rPr>
          <w:rFonts w:ascii="Times New Roman" w:hAnsi="Times New Roman" w:cs="Times New Roman"/>
          <w:sz w:val="24"/>
          <w:szCs w:val="24"/>
        </w:rPr>
        <w:t xml:space="preserve"> </w:t>
      </w:r>
      <w:bookmarkEnd w:id="25"/>
      <w:r w:rsidR="00AA7A16" w:rsidRPr="008F5272">
        <w:rPr>
          <w:rFonts w:ascii="Times New Roman" w:hAnsi="Times New Roman" w:cs="Times New Roman"/>
          <w:sz w:val="24"/>
          <w:szCs w:val="24"/>
        </w:rPr>
        <w:t>Given the association between disruption of the commensal gut microbiota and adverse outcomes, there is significant interest in approaches that facilitate its restoration following perturbation. Among the most well-established of these approaches is the ingestion of viable commensal bacteria in the form of probiotics</w:t>
      </w:r>
      <w:r w:rsidR="0022170A" w:rsidRPr="008F5272">
        <w:rPr>
          <w:rFonts w:ascii="Times New Roman" w:hAnsi="Times New Roman" w:cs="Times New Roman"/>
          <w:sz w:val="24"/>
          <w:szCs w:val="24"/>
        </w:rPr>
        <w:t>.</w:t>
      </w:r>
    </w:p>
    <w:p w14:paraId="4B53EBF0" w14:textId="77777777" w:rsidR="00FC295B" w:rsidRPr="008F5272" w:rsidRDefault="00FC295B" w:rsidP="00153916">
      <w:pPr>
        <w:spacing w:after="0" w:line="480" w:lineRule="auto"/>
        <w:rPr>
          <w:rFonts w:ascii="Times New Roman" w:hAnsi="Times New Roman" w:cs="Times New Roman"/>
          <w:sz w:val="24"/>
          <w:szCs w:val="24"/>
        </w:rPr>
        <w:pPrChange w:id="26" w:author="Yiming Wang" w:date="2024-06-08T22:19:00Z">
          <w:pPr>
            <w:spacing w:after="0" w:line="480" w:lineRule="auto"/>
            <w:jc w:val="both"/>
          </w:pPr>
        </w:pPrChange>
      </w:pPr>
    </w:p>
    <w:p w14:paraId="3E7BC4ED" w14:textId="457F378A" w:rsidR="0029005B" w:rsidRPr="008F5272" w:rsidRDefault="00FC295B" w:rsidP="00153916">
      <w:pPr>
        <w:spacing w:after="0" w:line="480" w:lineRule="auto"/>
        <w:rPr>
          <w:rFonts w:ascii="Times New Roman" w:hAnsi="Times New Roman" w:cs="Times New Roman"/>
          <w:sz w:val="24"/>
          <w:szCs w:val="24"/>
        </w:rPr>
        <w:pPrChange w:id="27" w:author="Yiming Wang" w:date="2024-06-08T22:19:00Z">
          <w:pPr>
            <w:spacing w:after="0" w:line="480" w:lineRule="auto"/>
            <w:jc w:val="both"/>
          </w:pPr>
        </w:pPrChange>
      </w:pPr>
      <w:r w:rsidRPr="008F5272">
        <w:rPr>
          <w:rFonts w:ascii="Times New Roman" w:hAnsi="Times New Roman" w:cs="Times New Roman"/>
          <w:sz w:val="24"/>
          <w:szCs w:val="24"/>
        </w:rPr>
        <w:t xml:space="preserve">Probiotics </w:t>
      </w:r>
      <w:r w:rsidR="00AE6102" w:rsidRPr="008F5272">
        <w:rPr>
          <w:rFonts w:ascii="Times New Roman" w:hAnsi="Times New Roman" w:cs="Times New Roman"/>
          <w:sz w:val="24"/>
          <w:szCs w:val="24"/>
        </w:rPr>
        <w:t xml:space="preserve">can be </w:t>
      </w:r>
      <w:r w:rsidRPr="008F5272">
        <w:rPr>
          <w:rFonts w:ascii="Times New Roman" w:hAnsi="Times New Roman" w:cs="Times New Roman"/>
          <w:sz w:val="24"/>
          <w:szCs w:val="24"/>
        </w:rPr>
        <w:t>defined as “live microorganisms, which when administered in adequate amounts, confer a health benefit on the host”</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fldData xml:space="preserve">PEVuZE5vdGU+PENpdGU+PEF1dGhvcj5IaWxsPC9BdXRob3I+PFllYXI+MjAxNDwvWWVhcj48UmVj
TnVtPjE2NDwvUmVjTnVtPjxEaXNwbGF5VGV4dD5bNl08L0Rpc3BsYXlUZXh0PjxyZWNvcmQ+PHJl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PEVuZE5vdGU+PENpdGU+PEF1dGhvcj5IaWxsPC9BdXRob3I+PFllYXI+MjAxNDwvWWVhcj48UmVj
TnVtPjE2NDwvUmVjTnVtPjxEaXNwbGF5VGV4dD5bNl08L0Rpc3BsYXlUZXh0PjxyZWNvcmQ+PHJl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4F771D"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[6]</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M</w:t>
      </w:r>
      <w:r w:rsidR="00AC14D5" w:rsidRPr="008F5272">
        <w:rPr>
          <w:rFonts w:ascii="Times New Roman" w:hAnsi="Times New Roman" w:cs="Times New Roman"/>
          <w:sz w:val="24"/>
          <w:szCs w:val="24"/>
        </w:rPr>
        <w:t>ost commonly</w:t>
      </w:r>
      <w:r w:rsidR="000D41BF" w:rsidRPr="008F5272">
        <w:rPr>
          <w:rFonts w:ascii="Times New Roman" w:hAnsi="Times New Roman" w:cs="Times New Roman"/>
          <w:sz w:val="24"/>
          <w:szCs w:val="24"/>
        </w:rPr>
        <w:t>, these</w:t>
      </w:r>
      <w:r w:rsidR="00AC14D5" w:rsidRPr="008F5272">
        <w:rPr>
          <w:rFonts w:ascii="Times New Roman" w:hAnsi="Times New Roman" w:cs="Times New Roman"/>
          <w:sz w:val="24"/>
          <w:szCs w:val="24"/>
        </w:rPr>
        <w:t xml:space="preserve"> take the form of individual strains or multi-strain consortia</w:t>
      </w:r>
      <w:r w:rsidR="00E476D3" w:rsidRPr="008F5272">
        <w:rPr>
          <w:rFonts w:ascii="Times New Roman" w:hAnsi="Times New Roman" w:cs="Times New Roman"/>
          <w:sz w:val="24"/>
          <w:szCs w:val="24"/>
        </w:rPr>
        <w:t>,</w:t>
      </w:r>
      <w:r w:rsidR="00AC14D5"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 xml:space="preserve">of well-characterised commensal bacteria, </w:t>
      </w:r>
      <w:r w:rsidR="00AC14D5" w:rsidRPr="008F5272">
        <w:rPr>
          <w:rFonts w:ascii="Times New Roman" w:hAnsi="Times New Roman" w:cs="Times New Roman"/>
          <w:sz w:val="24"/>
          <w:szCs w:val="24"/>
        </w:rPr>
        <w:t xml:space="preserve">prepared </w:t>
      </w:r>
      <w:r w:rsidR="00E476D3" w:rsidRPr="008F5272">
        <w:rPr>
          <w:rFonts w:ascii="Times New Roman" w:hAnsi="Times New Roman" w:cs="Times New Roman"/>
          <w:sz w:val="24"/>
          <w:szCs w:val="24"/>
        </w:rPr>
        <w:t xml:space="preserve">either </w:t>
      </w:r>
      <w:r w:rsidR="00AC14D5" w:rsidRPr="008F5272">
        <w:rPr>
          <w:rFonts w:ascii="Times New Roman" w:hAnsi="Times New Roman" w:cs="Times New Roman"/>
          <w:sz w:val="24"/>
          <w:szCs w:val="24"/>
        </w:rPr>
        <w:t xml:space="preserve">as liquid suspensions or </w:t>
      </w:r>
      <w:r w:rsidR="00A22CB0" w:rsidRPr="008F5272">
        <w:rPr>
          <w:rFonts w:ascii="Times New Roman" w:hAnsi="Times New Roman" w:cs="Times New Roman"/>
          <w:sz w:val="24"/>
          <w:szCs w:val="24"/>
        </w:rPr>
        <w:t xml:space="preserve">in </w:t>
      </w:r>
      <w:r w:rsidR="00AC14D5" w:rsidRPr="008F5272">
        <w:rPr>
          <w:rFonts w:ascii="Times New Roman" w:hAnsi="Times New Roman" w:cs="Times New Roman"/>
          <w:sz w:val="24"/>
          <w:szCs w:val="24"/>
        </w:rPr>
        <w:t>freeze-dried capsule</w:t>
      </w:r>
      <w:r w:rsidR="00A22CB0" w:rsidRPr="008F5272">
        <w:rPr>
          <w:rFonts w:ascii="Times New Roman" w:hAnsi="Times New Roman" w:cs="Times New Roman"/>
          <w:sz w:val="24"/>
          <w:szCs w:val="24"/>
        </w:rPr>
        <w:t>s</w:t>
      </w:r>
      <w:r w:rsidR="00AC14D5"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The principal concept underlying the use of probiotics is that the introduction of live bacteria can re-establish physiological homeostasis by modifying the composition or behaviour of the gut microbiota, or by directly providing regulatory cues to the host. Despite substantial evidence supporting the efficacy of probiotics in principle, their use remains poorly supported by empirical data in many physiological or health contexts</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PEVuZE5vdGU+PENpdGU+PEF1dGhvcj5Kb2huc3RvbmU8L0F1dGhvcj48WWVhcj4yMDIxPC9ZZWFy
PjxSZWNOdW0+NDMxNTwvUmVjTnVtPjxEaXNwbGF5VGV4dD5bNywgOF08L0Rpc3BsYXlUZXh0Pjxy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PEVuZE5vdGU+PENpdGU+PEF1dGhvcj5Kb2huc3RvbmU8L0F1dGhvcj48WWVhcj4yMDIxPC9ZZWFy
PjxSZWNOdW0+NDMxNTwvUmVjTnVtPjxEaXNwbGF5VGV4dD5bNywgOF08L0Rpc3BsYXlUZXh0Pjxy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[7, 8]</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B34583" w:rsidRPr="008F5272">
        <w:rPr>
          <w:rFonts w:ascii="Times New Roman" w:hAnsi="Times New Roman" w:cs="Times New Roman"/>
          <w:sz w:val="24"/>
          <w:szCs w:val="24"/>
        </w:rPr>
        <w:t xml:space="preserve"> </w:t>
      </w:r>
      <w:r w:rsidR="004E3D37" w:rsidRPr="008F5272">
        <w:rPr>
          <w:rFonts w:ascii="Times New Roman" w:hAnsi="Times New Roman" w:cs="Times New Roman"/>
          <w:sz w:val="24"/>
          <w:szCs w:val="24"/>
        </w:rPr>
        <w:t xml:space="preserve">Further, substantial inter-individual variance in probiotic persistence has been noted, in part explained by variation in colonisation resistance </w:t>
      </w:r>
      <w:r w:rsidR="000133E4" w:rsidRPr="008F5272">
        <w:rPr>
          <w:rFonts w:ascii="Times New Roman" w:hAnsi="Times New Roman" w:cs="Times New Roman"/>
          <w:sz w:val="24"/>
          <w:szCs w:val="24"/>
        </w:rPr>
        <w:t>by</w:t>
      </w:r>
      <w:r w:rsidR="004E3D37" w:rsidRPr="008F5272">
        <w:rPr>
          <w:rFonts w:ascii="Times New Roman" w:hAnsi="Times New Roman" w:cs="Times New Roman"/>
          <w:sz w:val="24"/>
          <w:szCs w:val="24"/>
        </w:rPr>
        <w:t xml:space="preserve"> the microbiome</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TnVtPjQzMTg8L1JlY051bT48RGlzcGxheVRleHQ+WzksIDEwXTwvRGlzcGxheVRleHQ+PHJlY29y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PEVuZE5vdGU+PENpdGU+PEF1dGhvcj5TdWV6PC9BdXRob3I+PFllYXI+MjAxODwvWWVhcj48UmVj
TnVtPjQzMTg8L1JlY051bT48RGlzcGxheVRleHQ+WzksIDEwXTwvRGlzcGxheVRleHQ+PHJlY29y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[9, 10]</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FA1852"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Consequently</w:t>
      </w:r>
      <w:r w:rsidR="00B34583" w:rsidRPr="008F5272">
        <w:rPr>
          <w:rFonts w:ascii="Times New Roman" w:hAnsi="Times New Roman" w:cs="Times New Roman"/>
          <w:sz w:val="24"/>
          <w:szCs w:val="24"/>
        </w:rPr>
        <w:t xml:space="preserve">, the global probiotics market, which is </w:t>
      </w:r>
      <w:r w:rsidR="00A22CB0" w:rsidRPr="008F5272">
        <w:rPr>
          <w:rFonts w:ascii="Times New Roman" w:hAnsi="Times New Roman" w:cs="Times New Roman"/>
          <w:sz w:val="24"/>
          <w:szCs w:val="24"/>
        </w:rPr>
        <w:t>projected</w:t>
      </w:r>
      <w:r w:rsidR="00B34583" w:rsidRPr="008F5272">
        <w:rPr>
          <w:rFonts w:ascii="Times New Roman" w:hAnsi="Times New Roman" w:cs="Times New Roman"/>
          <w:sz w:val="24"/>
          <w:szCs w:val="24"/>
        </w:rPr>
        <w:t xml:space="preserve"> to reach USD </w:t>
      </w:r>
      <w:r w:rsidR="000D11AB" w:rsidRPr="008F5272">
        <w:rPr>
          <w:rFonts w:ascii="Times New Roman" w:hAnsi="Times New Roman" w:cs="Times New Roman"/>
          <w:sz w:val="24"/>
          <w:szCs w:val="24"/>
        </w:rPr>
        <w:t>73.9</w:t>
      </w:r>
      <w:r w:rsidR="00B34583" w:rsidRPr="008F5272">
        <w:rPr>
          <w:rFonts w:ascii="Times New Roman" w:hAnsi="Times New Roman" w:cs="Times New Roman"/>
          <w:sz w:val="24"/>
          <w:szCs w:val="24"/>
        </w:rPr>
        <w:t xml:space="preserve"> billion by 2030</w:t>
      </w:r>
      <w:r w:rsidR="00DC3FBB"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&lt;EndNote&gt;&lt;Cite&gt;&lt;Author&gt;Kabir&lt;/Author&gt;&lt;Year&gt;2023&lt;/Year&gt;&lt;RecNum&gt;4331&lt;/RecNum&gt;&lt;DisplayText&gt;[11]&lt;/DisplayText&gt;&lt;record&gt;&lt;rec-number&gt;4331&lt;/rec-number&gt;&lt;foreign-keys&gt;&lt;key app="EN" db-id="par59pdxrerdpteza9spezpf9dtzeszzpdff" timestamp="1683069416"&gt;4331&lt;/key&gt;&lt;/foreign-keys&gt;&lt;ref-type name="Book Section"&gt;5&lt;/ref-type&gt;&lt;contributors&gt;&lt;authors&gt;&lt;author&gt;Kabir, S. M. Lutful&lt;/author&gt;&lt;author&gt;Islam, Sk Shaheenur&lt;/author&gt;&lt;author&gt;Tuhin Al, Ferdous&lt;/author&gt;&lt;author&gt;Akhter, A. H. M. Taslima&lt;/author&gt;&lt;/authors&gt;&lt;secondary-authors&gt;&lt;author&gt;Amaresan, Natarajan&lt;/author&gt;&lt;author&gt;Dharumadurai, Dhanasekaran&lt;/author&gt;&lt;author&gt;Babalola, Olubukola Oluranti&lt;/author&gt;&lt;/secondary-authors&gt;&lt;/contributors&gt;&lt;titles&gt;&lt;title&gt;Production, Cost Analysis, and Marketing of Probiotics&lt;/title&gt;&lt;secondary-title&gt;Food Microbiology Based Entrepreneurship: Making Money From Microbes&lt;/secondary-title&gt;&lt;/titles&gt;&lt;pages&gt;305-326&lt;/pages&gt;&lt;dates&gt;&lt;year&gt;2023&lt;/year&gt;&lt;pub-dates&gt;&lt;date&gt;2023//&lt;/date&gt;&lt;/pub-dates&gt;&lt;/dates&gt;&lt;pub-location&gt;Singapore&lt;/pub-location&gt;&lt;publisher&gt;Springer Nature Singapore&lt;/publisher&gt;&lt;isbn&gt;978-981-19-5041-4&lt;/isbn&gt;&lt;urls&gt;&lt;related-urls&gt;&lt;url&gt;https://doi.org/10.1007/978-981-19-5041-4_16&lt;/url&gt;&lt;/related-urls&gt;&lt;/urls&gt;&lt;electronic-resource-num&gt;10.1007/978-981-19-5041-4_16&lt;/electronic-resource-num&gt;&lt;/record&gt;&lt;/Cite&gt;&lt;/EndNote&gt;</w:instrText>
      </w:r>
      <w:r w:rsidR="000D11A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[11]</w:t>
      </w:r>
      <w:r w:rsidR="000D11A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A22CB0" w:rsidRPr="008F5272">
        <w:rPr>
          <w:rFonts w:ascii="Times New Roman" w:hAnsi="Times New Roman" w:cs="Times New Roman"/>
          <w:sz w:val="24"/>
          <w:szCs w:val="24"/>
        </w:rPr>
        <w:t xml:space="preserve">is dominated by </w:t>
      </w:r>
      <w:r w:rsidR="00B34583" w:rsidRPr="008F5272">
        <w:rPr>
          <w:rFonts w:ascii="Times New Roman" w:hAnsi="Times New Roman" w:cs="Times New Roman"/>
          <w:sz w:val="24"/>
          <w:szCs w:val="24"/>
        </w:rPr>
        <w:t>direct-to-consumer sales</w:t>
      </w:r>
      <w:r w:rsidR="000D41BF" w:rsidRPr="008F5272">
        <w:rPr>
          <w:rFonts w:ascii="Times New Roman" w:hAnsi="Times New Roman" w:cs="Times New Roman"/>
          <w:sz w:val="24"/>
          <w:szCs w:val="24"/>
        </w:rPr>
        <w:t>, with l</w:t>
      </w:r>
      <w:r w:rsidR="0029005B" w:rsidRPr="008F5272">
        <w:rPr>
          <w:rFonts w:ascii="Times New Roman" w:hAnsi="Times New Roman" w:cs="Times New Roman"/>
          <w:sz w:val="24"/>
          <w:szCs w:val="24"/>
        </w:rPr>
        <w:t xml:space="preserve">ittle or no consideration </w:t>
      </w:r>
      <w:r w:rsidR="00FA1852" w:rsidRPr="008F5272">
        <w:rPr>
          <w:rFonts w:ascii="Times New Roman" w:hAnsi="Times New Roman" w:cs="Times New Roman"/>
          <w:sz w:val="24"/>
          <w:szCs w:val="24"/>
        </w:rPr>
        <w:t>is given to</w:t>
      </w:r>
      <w:r w:rsidR="0029005B" w:rsidRPr="008F5272">
        <w:rPr>
          <w:rFonts w:ascii="Times New Roman" w:hAnsi="Times New Roman" w:cs="Times New Roman"/>
          <w:sz w:val="24"/>
          <w:szCs w:val="24"/>
        </w:rPr>
        <w:t xml:space="preserve"> recipient traits that might </w:t>
      </w:r>
      <w:r w:rsidR="00FA1852" w:rsidRPr="008F5272">
        <w:rPr>
          <w:rFonts w:ascii="Times New Roman" w:hAnsi="Times New Roman" w:cs="Times New Roman"/>
          <w:sz w:val="24"/>
          <w:szCs w:val="24"/>
        </w:rPr>
        <w:t xml:space="preserve">substantially </w:t>
      </w:r>
      <w:r w:rsidR="0029005B" w:rsidRPr="008F5272">
        <w:rPr>
          <w:rFonts w:ascii="Times New Roman" w:hAnsi="Times New Roman" w:cs="Times New Roman"/>
          <w:sz w:val="24"/>
          <w:szCs w:val="24"/>
        </w:rPr>
        <w:t xml:space="preserve">influence </w:t>
      </w:r>
      <w:r w:rsidR="00FA1852" w:rsidRPr="008F5272">
        <w:rPr>
          <w:rFonts w:ascii="Times New Roman" w:hAnsi="Times New Roman" w:cs="Times New Roman"/>
          <w:sz w:val="24"/>
          <w:szCs w:val="24"/>
        </w:rPr>
        <w:t>probiotic</w:t>
      </w:r>
      <w:r w:rsidR="0029005B" w:rsidRPr="008F5272">
        <w:rPr>
          <w:rFonts w:ascii="Times New Roman" w:hAnsi="Times New Roman" w:cs="Times New Roman"/>
          <w:sz w:val="24"/>
          <w:szCs w:val="24"/>
        </w:rPr>
        <w:t xml:space="preserve"> efficacy. </w:t>
      </w:r>
      <w:r w:rsidR="00B34583" w:rsidRPr="008F5272">
        <w:rPr>
          <w:rFonts w:ascii="Times New Roman" w:hAnsi="Times New Roman" w:cs="Times New Roman"/>
          <w:sz w:val="24"/>
          <w:szCs w:val="24"/>
        </w:rPr>
        <w:t xml:space="preserve"> </w:t>
      </w:r>
    </w:p>
    <w:p w14:paraId="2CA01A64" w14:textId="47D887DA" w:rsidR="000D41BF" w:rsidRPr="008F5272" w:rsidRDefault="000D41BF" w:rsidP="00153916">
      <w:pPr>
        <w:spacing w:after="0" w:line="480" w:lineRule="auto"/>
        <w:rPr>
          <w:rFonts w:ascii="Times New Roman" w:hAnsi="Times New Roman" w:cs="Times New Roman"/>
          <w:sz w:val="24"/>
          <w:szCs w:val="24"/>
        </w:rPr>
        <w:pPrChange w:id="28" w:author="Yiming Wang" w:date="2024-06-08T22:19:00Z">
          <w:pPr>
            <w:spacing w:after="0" w:line="480" w:lineRule="auto"/>
            <w:jc w:val="both"/>
          </w:pPr>
        </w:pPrChange>
      </w:pPr>
    </w:p>
    <w:p w14:paraId="322C5149" w14:textId="479926D2" w:rsidR="005023B0" w:rsidRPr="008F5272" w:rsidRDefault="007530B6" w:rsidP="00153916">
      <w:pPr>
        <w:spacing w:after="0" w:line="480" w:lineRule="auto"/>
        <w:rPr>
          <w:rFonts w:ascii="Times New Roman" w:hAnsi="Times New Roman" w:cs="Times New Roman"/>
          <w:sz w:val="24"/>
          <w:szCs w:val="24"/>
        </w:rPr>
        <w:pPrChange w:id="29" w:author="Yiming Wang" w:date="2024-06-08T22:19:00Z">
          <w:pPr>
            <w:spacing w:after="0" w:line="480" w:lineRule="auto"/>
            <w:jc w:val="both"/>
          </w:pPr>
        </w:pPrChange>
      </w:pPr>
      <w:r w:rsidRPr="008F5272">
        <w:rPr>
          <w:rFonts w:ascii="Times New Roman" w:hAnsi="Times New Roman" w:cs="Times New Roman"/>
          <w:sz w:val="24"/>
          <w:szCs w:val="24"/>
        </w:rPr>
        <w:lastRenderedPageBreak/>
        <w:t>Various</w:t>
      </w:r>
      <w:r w:rsidR="00FA1852" w:rsidRPr="008F5272">
        <w:rPr>
          <w:rFonts w:ascii="Times New Roman" w:hAnsi="Times New Roman" w:cs="Times New Roman"/>
          <w:sz w:val="24"/>
          <w:szCs w:val="24"/>
        </w:rPr>
        <w:t xml:space="preserve"> mechanisms enable the </w:t>
      </w:r>
      <w:r w:rsidR="00B14788" w:rsidRPr="008F5272">
        <w:rPr>
          <w:rFonts w:ascii="Times New Roman" w:hAnsi="Times New Roman" w:cs="Times New Roman"/>
          <w:sz w:val="24"/>
          <w:szCs w:val="24"/>
        </w:rPr>
        <w:t>human gut</w:t>
      </w:r>
      <w:r w:rsidR="00FA1852" w:rsidRPr="008F5272">
        <w:rPr>
          <w:rFonts w:ascii="Times New Roman" w:hAnsi="Times New Roman" w:cs="Times New Roman"/>
          <w:sz w:val="24"/>
          <w:szCs w:val="24"/>
        </w:rPr>
        <w:t xml:space="preserve"> to regulate commensal </w:t>
      </w:r>
      <w:r w:rsidR="00B14788" w:rsidRPr="008F5272">
        <w:rPr>
          <w:rFonts w:ascii="Times New Roman" w:hAnsi="Times New Roman" w:cs="Times New Roman"/>
          <w:sz w:val="24"/>
          <w:szCs w:val="24"/>
        </w:rPr>
        <w:t>microbiota composition</w:t>
      </w:r>
      <w:r w:rsidR="00FA1852" w:rsidRPr="008F5272">
        <w:rPr>
          <w:rFonts w:ascii="Times New Roman" w:hAnsi="Times New Roman" w:cs="Times New Roman"/>
          <w:sz w:val="24"/>
          <w:szCs w:val="24"/>
        </w:rPr>
        <w:t>.</w:t>
      </w:r>
      <w:r w:rsidR="00A22CB0" w:rsidRPr="008F5272">
        <w:rPr>
          <w:rFonts w:ascii="Times New Roman" w:hAnsi="Times New Roman" w:cs="Times New Roman"/>
          <w:sz w:val="24"/>
          <w:szCs w:val="24"/>
        </w:rPr>
        <w:t xml:space="preserve"> </w:t>
      </w:r>
      <w:r w:rsidR="00B14788" w:rsidRPr="008F5272">
        <w:rPr>
          <w:rFonts w:ascii="Times New Roman" w:hAnsi="Times New Roman" w:cs="Times New Roman"/>
          <w:sz w:val="24"/>
          <w:szCs w:val="24"/>
        </w:rPr>
        <w:t>One of the</w:t>
      </w:r>
      <w:r w:rsidR="00C00AD2" w:rsidRPr="008F5272">
        <w:rPr>
          <w:rFonts w:ascii="Times New Roman" w:hAnsi="Times New Roman" w:cs="Times New Roman"/>
          <w:sz w:val="24"/>
          <w:szCs w:val="24"/>
        </w:rPr>
        <w:t xml:space="preserve"> principal</w:t>
      </w:r>
      <w:r w:rsidR="00B14788" w:rsidRPr="008F5272">
        <w:rPr>
          <w:rFonts w:ascii="Times New Roman" w:hAnsi="Times New Roman" w:cs="Times New Roman"/>
          <w:sz w:val="24"/>
          <w:szCs w:val="24"/>
        </w:rPr>
        <w:t xml:space="preserve"> </w:t>
      </w:r>
      <w:r w:rsidR="0029005B" w:rsidRPr="008F5272">
        <w:rPr>
          <w:rFonts w:ascii="Times New Roman" w:hAnsi="Times New Roman" w:cs="Times New Roman"/>
          <w:sz w:val="24"/>
          <w:szCs w:val="24"/>
        </w:rPr>
        <w:t>mechanisms</w:t>
      </w:r>
      <w:r w:rsidRPr="008F5272">
        <w:rPr>
          <w:rFonts w:ascii="Times New Roman" w:hAnsi="Times New Roman" w:cs="Times New Roman"/>
          <w:sz w:val="24"/>
          <w:szCs w:val="24"/>
        </w:rPr>
        <w:t xml:space="preserve"> involves t</w:t>
      </w:r>
      <w:r w:rsidR="00B14788" w:rsidRPr="008F5272">
        <w:rPr>
          <w:rFonts w:ascii="Times New Roman" w:hAnsi="Times New Roman" w:cs="Times New Roman"/>
          <w:sz w:val="24"/>
          <w:szCs w:val="24"/>
        </w:rPr>
        <w:t xml:space="preserve">he secretion of </w:t>
      </w:r>
      <w:r w:rsidR="00242DFD" w:rsidRPr="008F5272">
        <w:rPr>
          <w:rFonts w:ascii="Times New Roman" w:hAnsi="Times New Roman" w:cs="Times New Roman"/>
          <w:sz w:val="24"/>
          <w:szCs w:val="24"/>
        </w:rPr>
        <w:t xml:space="preserve">specific types of </w:t>
      </w:r>
      <w:r w:rsidR="00B14788" w:rsidRPr="008F5272">
        <w:rPr>
          <w:rFonts w:ascii="Times New Roman" w:hAnsi="Times New Roman" w:cs="Times New Roman"/>
          <w:sz w:val="24"/>
          <w:szCs w:val="24"/>
        </w:rPr>
        <w:t xml:space="preserve">sugars that </w:t>
      </w:r>
      <w:r w:rsidRPr="008F5272">
        <w:rPr>
          <w:rFonts w:ascii="Times New Roman" w:hAnsi="Times New Roman" w:cs="Times New Roman"/>
          <w:sz w:val="24"/>
          <w:szCs w:val="24"/>
        </w:rPr>
        <w:t xml:space="preserve">are utilised by </w:t>
      </w:r>
      <w:r w:rsidR="00242DFD" w:rsidRPr="008F5272">
        <w:rPr>
          <w:rFonts w:ascii="Times New Roman" w:hAnsi="Times New Roman" w:cs="Times New Roman"/>
          <w:sz w:val="24"/>
          <w:szCs w:val="24"/>
        </w:rPr>
        <w:t>beneficial microbial species</w:t>
      </w:r>
      <w:r w:rsidR="00B14788" w:rsidRPr="008F5272">
        <w:rPr>
          <w:rFonts w:ascii="Times New Roman" w:hAnsi="Times New Roman" w:cs="Times New Roman"/>
          <w:sz w:val="24"/>
          <w:szCs w:val="24"/>
        </w:rPr>
        <w:t xml:space="preserve">. </w:t>
      </w:r>
      <w:r w:rsidR="00EE162A" w:rsidRPr="008F5272">
        <w:rPr>
          <w:rFonts w:ascii="Times New Roman" w:hAnsi="Times New Roman" w:cs="Times New Roman"/>
          <w:sz w:val="24"/>
          <w:szCs w:val="24"/>
        </w:rPr>
        <w:t>Many m</w:t>
      </w:r>
      <w:r w:rsidR="00242DFD" w:rsidRPr="008F5272">
        <w:rPr>
          <w:rFonts w:ascii="Times New Roman" w:hAnsi="Times New Roman" w:cs="Times New Roman"/>
          <w:sz w:val="24"/>
          <w:szCs w:val="24"/>
        </w:rPr>
        <w:t xml:space="preserve">ucosal constituents </w:t>
      </w:r>
      <w:r w:rsidR="00907B72" w:rsidRPr="008F5272">
        <w:rPr>
          <w:rFonts w:ascii="Times New Roman" w:hAnsi="Times New Roman" w:cs="Times New Roman"/>
          <w:sz w:val="24"/>
          <w:szCs w:val="24"/>
        </w:rPr>
        <w:t xml:space="preserve">and secreted factors </w:t>
      </w:r>
      <w:r w:rsidR="00242DFD" w:rsidRPr="008F5272">
        <w:rPr>
          <w:rFonts w:ascii="Times New Roman" w:hAnsi="Times New Roman" w:cs="Times New Roman"/>
          <w:sz w:val="24"/>
          <w:szCs w:val="24"/>
        </w:rPr>
        <w:t>are decorated with glycans</w:t>
      </w:r>
      <w:r w:rsidR="00907B72" w:rsidRPr="008F5272">
        <w:rPr>
          <w:rFonts w:ascii="Times New Roman" w:hAnsi="Times New Roman" w:cs="Times New Roman"/>
          <w:sz w:val="24"/>
          <w:szCs w:val="24"/>
        </w:rPr>
        <w:t xml:space="preserve"> (ol</w:t>
      </w:r>
      <w:r w:rsidR="00B407F1" w:rsidRPr="008F5272">
        <w:rPr>
          <w:rFonts w:ascii="Times New Roman" w:hAnsi="Times New Roman" w:cs="Times New Roman"/>
          <w:sz w:val="24"/>
          <w:szCs w:val="24"/>
        </w:rPr>
        <w:t>igo</w:t>
      </w:r>
      <w:r w:rsidR="00907B72" w:rsidRPr="008F5272">
        <w:rPr>
          <w:rFonts w:ascii="Times New Roman" w:hAnsi="Times New Roman" w:cs="Times New Roman"/>
          <w:sz w:val="24"/>
          <w:szCs w:val="24"/>
        </w:rPr>
        <w:t>saccharides)</w:t>
      </w:r>
      <w:r w:rsidR="00FA1852" w:rsidRPr="008F5272">
        <w:rPr>
          <w:rFonts w:ascii="Times New Roman" w:hAnsi="Times New Roman" w:cs="Times New Roman"/>
          <w:sz w:val="24"/>
          <w:szCs w:val="24"/>
        </w:rPr>
        <w:t>,</w:t>
      </w:r>
      <w:r w:rsidR="00242DFD"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that are added </w:t>
      </w:r>
      <w:r w:rsidR="00242DFD" w:rsidRPr="008F5272">
        <w:rPr>
          <w:rFonts w:ascii="Times New Roman" w:hAnsi="Times New Roman" w:cs="Times New Roman"/>
          <w:sz w:val="24"/>
          <w:szCs w:val="24"/>
        </w:rPr>
        <w:t>by a diverse family of glycosyltransferase enzymes</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&lt;EndNote&gt;&lt;Cite&gt;&lt;Author&gt;Varki&lt;/Author&gt;&lt;Year&gt;2008&lt;/Year&gt;&lt;RecNum&gt;1874&lt;/RecNum&gt;&lt;DisplayText&gt;[12]&lt;/DisplayText&gt;&lt;record&gt;&lt;rec-number&gt;1874&lt;/rec-number&gt;&lt;foreign-keys&gt;&lt;key app="EN" db-id="par59pdxrerdpteza9spezpf9dtzeszzpdff" timestamp="1508125205"&gt;1874&lt;/key&gt;&lt;/foreign-keys&gt;&lt;ref-type name="Journal Article"&gt;17&lt;/ref-type&gt;&lt;contributors&gt;&lt;authors&gt;&lt;author&gt;Varki, A.&lt;/author&gt;&lt;/authors&gt;&lt;/contributors&gt;&lt;auth-address&gt;Glycobiology Research and Training Center, Departments of Medicine and Cellular &amp;amp; Molecular Medicine, University of California at San Diego, La Jolla, CA 92093-0687, USA. a1varki@ucsd.edu&lt;/auth-address&gt;&lt;titles&gt;&lt;title&gt;Sialic acids in human health and disease&lt;/title&gt;&lt;secondary-title&gt;Trends Mol Med&lt;/secondary-title&gt;&lt;alt-title&gt;Trends in molecular medicine&lt;/alt-title&gt;&lt;/titles&gt;&lt;periodical&gt;&lt;full-title&gt;Trends Mol Med&lt;/full-title&gt;&lt;abbr-1&gt;Trends in molecular medicine&lt;/abbr-1&gt;&lt;/periodical&gt;&lt;alt-periodical&gt;&lt;full-title&gt;Trends in Molecular Medicine&lt;/full-title&gt;&lt;abbr-1&gt;Trends Mol. Med.&lt;/abbr-1&gt;&lt;abbr-2&gt;Trends Mol Med&lt;/abbr-2&gt;&lt;/alt-periodical&gt;&lt;pages&gt;351-60&lt;/pages&gt;&lt;volume&gt;14&lt;/volume&gt;&lt;number&gt;8&lt;/number&gt;&lt;keywords&gt;&lt;keyword&gt;Animals&lt;/keyword&gt;&lt;keyword&gt;Communicable Diseases/metabolism/physiopathology&lt;/keyword&gt;&lt;keyword&gt;Fertilization&lt;/keyword&gt;&lt;keyword&gt;Humans&lt;/keyword&gt;&lt;keyword&gt;Polysaccharides/chemistry/metabolism&lt;/keyword&gt;&lt;keyword&gt;Sialic Acids/chemistry/*metabolism&lt;/keyword&gt;&lt;/keywords&gt;&lt;dates&gt;&lt;year&gt;2008&lt;/year&gt;&lt;pub-dates&gt;&lt;date&gt;Aug&lt;/date&gt;&lt;/pub-dates&gt;&lt;/dates&gt;&lt;isbn&gt;1471-4914 (Print)&amp;#xD;1471-4914 (Linking)&lt;/isbn&gt;&lt;accession-num&gt;18606570&lt;/accession-num&gt;&lt;urls&gt;&lt;related-urls&gt;&lt;url&gt;http://www.ncbi.nlm.nih.gov/pubmed/18606570&lt;/url&gt;&lt;/related-urls&gt;&lt;/urls&gt;&lt;custom2&gt;2553044&lt;/custom2&gt;&lt;electronic-resource-num&gt;10.1016/j.molmed.2008.06.002&lt;/electronic-resource-num&gt;&lt;/record&gt;&lt;/Cite&gt;&lt;/EndNote&gt;</w:instrText>
      </w:r>
      <w:r w:rsidR="004F771D"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[12]</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077EC9" w:rsidRPr="008F5272">
        <w:rPr>
          <w:rFonts w:ascii="Times New Roman" w:hAnsi="Times New Roman" w:cs="Times New Roman"/>
          <w:sz w:val="24"/>
          <w:szCs w:val="24"/>
        </w:rPr>
        <w:t xml:space="preserve">Of these, the </w:t>
      </w:r>
      <w:r w:rsidR="00077EC9" w:rsidRPr="008F5272">
        <w:rPr>
          <w:rFonts w:ascii="Times New Roman" w:hAnsi="Times New Roman" w:cs="Times New Roman"/>
          <w:i/>
          <w:iCs/>
          <w:sz w:val="24"/>
          <w:szCs w:val="24"/>
        </w:rPr>
        <w:t>FUT2</w:t>
      </w:r>
      <w:r w:rsidR="00077EC9" w:rsidRPr="008F5272">
        <w:rPr>
          <w:rFonts w:ascii="Times New Roman" w:hAnsi="Times New Roman" w:cs="Times New Roman"/>
          <w:sz w:val="24"/>
          <w:szCs w:val="24"/>
        </w:rPr>
        <w:t xml:space="preserve"> gene encodes a </w:t>
      </w:r>
      <w:proofErr w:type="spellStart"/>
      <w:r w:rsidR="00077EC9" w:rsidRPr="008F5272">
        <w:rPr>
          <w:rFonts w:ascii="Times New Roman" w:hAnsi="Times New Roman" w:cs="Times New Roman"/>
          <w:sz w:val="24"/>
          <w:szCs w:val="24"/>
        </w:rPr>
        <w:t>galactoside</w:t>
      </w:r>
      <w:proofErr w:type="spellEnd"/>
      <w:r w:rsidR="00077EC9" w:rsidRPr="008F5272">
        <w:rPr>
          <w:rFonts w:ascii="Times New Roman" w:hAnsi="Times New Roman" w:cs="Times New Roman"/>
          <w:sz w:val="24"/>
          <w:szCs w:val="24"/>
        </w:rPr>
        <w:t xml:space="preserve"> </w:t>
      </w:r>
      <w:proofErr w:type="gramStart"/>
      <w:r w:rsidR="005E458E" w:rsidRPr="008F5272">
        <w:rPr>
          <w:rFonts w:ascii="Times New Roman" w:hAnsi="Times New Roman" w:cs="Times New Roman"/>
          <w:sz w:val="24"/>
          <w:szCs w:val="24"/>
        </w:rPr>
        <w:t>α</w:t>
      </w:r>
      <w:r w:rsidR="00242DFD" w:rsidRPr="008F5272">
        <w:rPr>
          <w:rFonts w:ascii="Times New Roman" w:hAnsi="Times New Roman" w:cs="Times New Roman"/>
          <w:sz w:val="24"/>
          <w:szCs w:val="24"/>
        </w:rPr>
        <w:t>(</w:t>
      </w:r>
      <w:proofErr w:type="gramEnd"/>
      <w:r w:rsidR="00242DFD" w:rsidRPr="008F5272">
        <w:rPr>
          <w:rFonts w:ascii="Times New Roman" w:hAnsi="Times New Roman" w:cs="Times New Roman"/>
          <w:sz w:val="24"/>
          <w:szCs w:val="24"/>
        </w:rPr>
        <w:t>1,2)-</w:t>
      </w:r>
      <w:proofErr w:type="spellStart"/>
      <w:r w:rsidR="00242DFD" w:rsidRPr="008F5272">
        <w:rPr>
          <w:rFonts w:ascii="Times New Roman" w:hAnsi="Times New Roman" w:cs="Times New Roman"/>
          <w:sz w:val="24"/>
          <w:szCs w:val="24"/>
        </w:rPr>
        <w:t>fucosyltransferase</w:t>
      </w:r>
      <w:proofErr w:type="spellEnd"/>
      <w:r w:rsidR="00077EC9" w:rsidRPr="008F5272">
        <w:rPr>
          <w:rFonts w:ascii="Times New Roman" w:hAnsi="Times New Roman" w:cs="Times New Roman"/>
          <w:sz w:val="24"/>
          <w:szCs w:val="24"/>
        </w:rPr>
        <w:t>,</w:t>
      </w:r>
      <w:r w:rsidR="00EE162A"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which </w:t>
      </w:r>
      <w:r w:rsidR="00077EC9" w:rsidRPr="008F5272">
        <w:rPr>
          <w:rFonts w:ascii="Times New Roman" w:hAnsi="Times New Roman" w:cs="Times New Roman"/>
          <w:sz w:val="24"/>
          <w:szCs w:val="24"/>
        </w:rPr>
        <w:t xml:space="preserve">adds a L-fucose monosaccharide to non-reducing end Gal residues to form </w:t>
      </w:r>
      <w:proofErr w:type="spellStart"/>
      <w:r w:rsidR="00077EC9" w:rsidRPr="008F5272">
        <w:rPr>
          <w:rFonts w:ascii="Times New Roman" w:hAnsi="Times New Roman" w:cs="Times New Roman"/>
          <w:sz w:val="24"/>
          <w:szCs w:val="24"/>
        </w:rPr>
        <w:t>Fuc</w:t>
      </w:r>
      <w:proofErr w:type="spellEnd"/>
      <w:r w:rsidR="00077EC9" w:rsidRPr="008F5272">
        <w:rPr>
          <w:rFonts w:ascii="Times New Roman" w:hAnsi="Times New Roman" w:cs="Times New Roman"/>
          <w:sz w:val="24"/>
          <w:szCs w:val="24"/>
        </w:rPr>
        <w:t>α1-2Gal-O-R glycans, termed the H antigens</w:t>
      </w:r>
      <w:r w:rsidR="00BE0D92"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fldChar w:fldCharType="begin">
          <w:fldData xml:space="preserve">PEVuZE5vdGU+PENpdGU+PEF1dGhvcj5Db29saW5nPC9BdXRob3I+PFllYXI+MjAxNTwvWWVhcj48
UmVjTnVtPjEyNzg8L1JlY051bT48RGlzcGxheVRleHQ+WzEzLCAxNF08L0Rpc3BsYXlUZXh0Pjxy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PEVuZE5vdGU+PENpdGU+PEF1dGhvcj5Db29saW5nPC9BdXRob3I+PFllYXI+MjAxNTwvWWVhcj48
UmVjTnVtPjEyNzg8L1JlY051bT48RGlzcGxheVRleHQ+WzEzLCAxNF08L0Rpc3BsYXlUZXh0Pjxy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BE0D92"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[13, 14]</w:t>
      </w:r>
      <w:r w:rsidR="00BE0D92" w:rsidRPr="008F5272">
        <w:rPr>
          <w:rFonts w:ascii="Times New Roman" w:hAnsi="Times New Roman" w:cs="Times New Roman"/>
          <w:sz w:val="24"/>
          <w:szCs w:val="24"/>
        </w:rPr>
        <w:fldChar w:fldCharType="end"/>
      </w:r>
      <w:r w:rsidR="00077EC9" w:rsidRPr="008F5272">
        <w:rPr>
          <w:rFonts w:ascii="Times New Roman" w:hAnsi="Times New Roman" w:cs="Times New Roman"/>
          <w:sz w:val="24"/>
          <w:szCs w:val="24"/>
        </w:rPr>
        <w:t xml:space="preserve">. Expressed </w:t>
      </w:r>
      <w:r w:rsidR="00242DFD" w:rsidRPr="008F5272">
        <w:rPr>
          <w:rFonts w:ascii="Times New Roman" w:hAnsi="Times New Roman" w:cs="Times New Roman"/>
          <w:sz w:val="24"/>
          <w:szCs w:val="24"/>
        </w:rPr>
        <w:t xml:space="preserve">by multiple </w:t>
      </w:r>
      <w:r w:rsidR="00BE0D92" w:rsidRPr="008F5272">
        <w:rPr>
          <w:rFonts w:ascii="Times New Roman" w:hAnsi="Times New Roman" w:cs="Times New Roman"/>
          <w:sz w:val="24"/>
          <w:szCs w:val="24"/>
        </w:rPr>
        <w:t xml:space="preserve">mucosal </w:t>
      </w:r>
      <w:r w:rsidR="00242DFD" w:rsidRPr="008F5272">
        <w:rPr>
          <w:rFonts w:ascii="Times New Roman" w:hAnsi="Times New Roman" w:cs="Times New Roman"/>
          <w:sz w:val="24"/>
          <w:szCs w:val="24"/>
        </w:rPr>
        <w:t>epithelial cell types</w:t>
      </w:r>
      <w:r w:rsidR="00077EC9"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t>t</w:t>
      </w:r>
      <w:r w:rsidR="00242DFD" w:rsidRPr="008F5272">
        <w:rPr>
          <w:rFonts w:ascii="Times New Roman" w:hAnsi="Times New Roman" w:cs="Times New Roman"/>
          <w:sz w:val="24"/>
          <w:szCs w:val="24"/>
        </w:rPr>
        <w:t>his</w:t>
      </w:r>
      <w:r w:rsidR="005703BC"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t>H antigen</w:t>
      </w:r>
      <w:r w:rsidR="000B12EF"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is a highly versatile structure </w:t>
      </w:r>
      <w:r w:rsidR="00907B72" w:rsidRPr="008F5272">
        <w:rPr>
          <w:rFonts w:ascii="Times New Roman" w:hAnsi="Times New Roman" w:cs="Times New Roman"/>
          <w:sz w:val="24"/>
          <w:szCs w:val="24"/>
        </w:rPr>
        <w:t xml:space="preserve">that </w:t>
      </w:r>
      <w:r w:rsidR="00FA1852" w:rsidRPr="008F5272">
        <w:rPr>
          <w:rFonts w:ascii="Times New Roman" w:hAnsi="Times New Roman" w:cs="Times New Roman"/>
          <w:sz w:val="24"/>
          <w:szCs w:val="24"/>
        </w:rPr>
        <w:t>can be</w:t>
      </w:r>
      <w:r w:rsidR="00907B72"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further modified</w:t>
      </w:r>
      <w:r w:rsidR="005703BC"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to form </w:t>
      </w:r>
      <w:r w:rsidR="00907B72" w:rsidRPr="008F5272">
        <w:rPr>
          <w:rFonts w:ascii="Times New Roman" w:hAnsi="Times New Roman" w:cs="Times New Roman"/>
          <w:sz w:val="24"/>
          <w:szCs w:val="24"/>
        </w:rPr>
        <w:t xml:space="preserve">many other </w:t>
      </w:r>
      <w:r w:rsidR="00242DFD" w:rsidRPr="008F5272">
        <w:rPr>
          <w:rFonts w:ascii="Times New Roman" w:hAnsi="Times New Roman" w:cs="Times New Roman"/>
          <w:sz w:val="24"/>
          <w:szCs w:val="24"/>
        </w:rPr>
        <w:t>important glycans</w:t>
      </w:r>
      <w:r w:rsidR="00BE0D92" w:rsidRPr="008F5272">
        <w:rPr>
          <w:rFonts w:ascii="Times New Roman" w:hAnsi="Times New Roman" w:cs="Times New Roman"/>
          <w:sz w:val="24"/>
          <w:szCs w:val="24"/>
        </w:rPr>
        <w:t>, including the AB blood group glycans</w:t>
      </w:r>
      <w:r w:rsidR="00242DFD" w:rsidRPr="008F5272">
        <w:rPr>
          <w:rFonts w:ascii="Times New Roman" w:hAnsi="Times New Roman" w:cs="Times New Roman"/>
          <w:sz w:val="24"/>
          <w:szCs w:val="24"/>
        </w:rPr>
        <w:t xml:space="preserve">. Because </w:t>
      </w:r>
      <w:r w:rsidR="00242DFD" w:rsidRPr="008F5272">
        <w:rPr>
          <w:rFonts w:ascii="Times New Roman" w:hAnsi="Times New Roman" w:cs="Times New Roman"/>
          <w:i/>
          <w:iCs/>
          <w:sz w:val="24"/>
          <w:szCs w:val="24"/>
        </w:rPr>
        <w:t xml:space="preserve">FUT2 </w:t>
      </w:r>
      <w:r w:rsidR="00242DFD" w:rsidRPr="008F5272">
        <w:rPr>
          <w:rFonts w:ascii="Times New Roman" w:hAnsi="Times New Roman" w:cs="Times New Roman"/>
          <w:sz w:val="24"/>
          <w:szCs w:val="24"/>
        </w:rPr>
        <w:t xml:space="preserve">controls the nature of the various </w:t>
      </w:r>
      <w:r w:rsidR="00B32C41" w:rsidRPr="008F5272">
        <w:rPr>
          <w:rFonts w:ascii="Times New Roman" w:hAnsi="Times New Roman" w:cs="Times New Roman"/>
          <w:sz w:val="24"/>
          <w:szCs w:val="24"/>
        </w:rPr>
        <w:t>α(1,2)</w:t>
      </w:r>
      <w:r w:rsidR="00242DFD" w:rsidRPr="008F5272">
        <w:rPr>
          <w:rFonts w:ascii="Times New Roman" w:hAnsi="Times New Roman" w:cs="Times New Roman"/>
          <w:sz w:val="24"/>
          <w:szCs w:val="24"/>
        </w:rPr>
        <w:t>-fucosylated glycans</w:t>
      </w:r>
      <w:r w:rsidR="005703BC"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secreted by mucosal surfaces, it </w:t>
      </w:r>
      <w:r w:rsidR="00EE162A" w:rsidRPr="008F5272">
        <w:rPr>
          <w:rFonts w:ascii="Times New Roman" w:hAnsi="Times New Roman" w:cs="Times New Roman"/>
          <w:sz w:val="24"/>
          <w:szCs w:val="24"/>
        </w:rPr>
        <w:t>is commonly referred to as</w:t>
      </w:r>
      <w:r w:rsidR="00242DFD" w:rsidRPr="008F5272">
        <w:rPr>
          <w:rFonts w:ascii="Times New Roman" w:hAnsi="Times New Roman" w:cs="Times New Roman"/>
          <w:sz w:val="24"/>
          <w:szCs w:val="24"/>
        </w:rPr>
        <w:t xml:space="preserve"> the </w:t>
      </w:r>
      <w:r w:rsidR="00BE0D92" w:rsidRPr="008F5272">
        <w:rPr>
          <w:rFonts w:ascii="Times New Roman" w:hAnsi="Times New Roman" w:cs="Times New Roman"/>
          <w:sz w:val="24"/>
          <w:szCs w:val="24"/>
        </w:rPr>
        <w:t>“</w:t>
      </w:r>
      <w:r w:rsidR="00242DFD" w:rsidRPr="008F5272">
        <w:rPr>
          <w:rFonts w:ascii="Times New Roman" w:hAnsi="Times New Roman" w:cs="Times New Roman"/>
          <w:sz w:val="24"/>
          <w:szCs w:val="24"/>
        </w:rPr>
        <w:t>secretor</w:t>
      </w:r>
      <w:r w:rsidR="00BE0D92" w:rsidRPr="008F5272">
        <w:rPr>
          <w:rFonts w:ascii="Times New Roman" w:hAnsi="Times New Roman" w:cs="Times New Roman"/>
          <w:sz w:val="24"/>
          <w:szCs w:val="24"/>
        </w:rPr>
        <w:t>”</w:t>
      </w:r>
      <w:r w:rsidR="00242DFD" w:rsidRPr="008F5272">
        <w:rPr>
          <w:rFonts w:ascii="Times New Roman" w:hAnsi="Times New Roman" w:cs="Times New Roman"/>
          <w:sz w:val="24"/>
          <w:szCs w:val="24"/>
        </w:rPr>
        <w:t xml:space="preserve"> gene</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&lt;EndNote&gt;&lt;Cite&gt;&lt;Author&gt;Cooling&lt;/Author&gt;&lt;Year&gt;2015&lt;/Year&gt;&lt;RecNum&gt;1278&lt;/RecNum&gt;&lt;DisplayText&gt;[13]&lt;/DisplayText&gt;&lt;record&gt;&lt;rec-number&gt;1278&lt;/rec-number&gt;&lt;foreign-keys&gt;&lt;key app="EN" db-id="par59pdxrerdpteza9spezpf9dtzeszzpdff" timestamp="1468293715"&gt;1278&lt;/key&gt;&lt;/foreign-keys&gt;&lt;ref-type name="Journal Article"&gt;17&lt;/ref-type&gt;&lt;contributors&gt;&lt;authors&gt;&lt;author&gt;Cooling, L.&lt;/author&gt;&lt;/authors&gt;&lt;/contributors&gt;&lt;auth-address&gt;Department of Pathology, University of Michigan, Ann Arbor, Michigan, USA lcooling@med.umich.edu.&lt;/auth-address&gt;&lt;titles&gt;&lt;title&gt;Blood Groups in Infection and Host Susceptibility&lt;/title&gt;&lt;secondary-title&gt;Clin Microbiol Rev&lt;/secondary-title&gt;&lt;alt-title&gt;Clinical microbiology reviews&lt;/alt-title&gt;&lt;/titles&gt;&lt;periodical&gt;&lt;full-title&gt;Clin Microbiol Rev&lt;/full-title&gt;&lt;abbr-1&gt;Clinical microbiology reviews&lt;/abbr-1&gt;&lt;/periodical&gt;&lt;alt-periodical&gt;&lt;full-title&gt;Clinical Microbiology Reviews&lt;/full-title&gt;&lt;abbr-1&gt;Clin. Microbiol. Rev.&lt;/abbr-1&gt;&lt;abbr-2&gt;Clin Microbiol Rev&lt;/abbr-2&gt;&lt;/alt-periodical&gt;&lt;pages&gt;801-70&lt;/pages&gt;&lt;volume&gt;28&lt;/volume&gt;&lt;number&gt;3&lt;/number&gt;&lt;keywords&gt;&lt;keyword&gt;Blood Group Antigens/*genetics/*immunology&lt;/keyword&gt;&lt;keyword&gt;Disease Susceptibility/*immunology&lt;/keyword&gt;&lt;keyword&gt;Humans&lt;/keyword&gt;&lt;keyword&gt;Immunity, Cellular/immunology&lt;/keyword&gt;&lt;keyword&gt;Immunity, Innate/genetics/immunology&lt;/keyword&gt;&lt;/keywords&gt;&lt;dates&gt;&lt;year&gt;2015&lt;/year&gt;&lt;pub-dates&gt;&lt;date&gt;Jul&lt;/date&gt;&lt;/pub-dates&gt;&lt;/dates&gt;&lt;isbn&gt;1098-6618 (Electronic)&amp;#xD;0893-8512 (Linking)&lt;/isbn&gt;&lt;accession-num&gt;26085552&lt;/accession-num&gt;&lt;urls&gt;&lt;related-urls&gt;&lt;url&gt;http://www.ncbi.nlm.nih.gov/pubmed/26085552&lt;/url&gt;&lt;/related-urls&gt;&lt;/urls&gt;&lt;custom2&gt;4475644&lt;/custom2&gt;&lt;electronic-resource-num&gt;10.1128/CMR.00109-14&lt;/electronic-resource-num&gt;&lt;/record&gt;&lt;/Cite&gt;&lt;/EndNote&gt;</w:instrText>
      </w:r>
      <w:r w:rsidR="004F771D"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[13]</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p>
    <w:p w14:paraId="18470ED9" w14:textId="77777777" w:rsidR="00077EC9" w:rsidRPr="008F5272" w:rsidRDefault="00077EC9" w:rsidP="00153916">
      <w:pPr>
        <w:spacing w:after="0" w:line="480" w:lineRule="auto"/>
        <w:rPr>
          <w:rFonts w:ascii="Times New Roman" w:hAnsi="Times New Roman" w:cs="Times New Roman"/>
          <w:sz w:val="24"/>
          <w:szCs w:val="24"/>
        </w:rPr>
        <w:pPrChange w:id="30" w:author="Yiming Wang" w:date="2024-06-08T22:19:00Z">
          <w:pPr>
            <w:spacing w:after="0" w:line="480" w:lineRule="auto"/>
            <w:jc w:val="both"/>
          </w:pPr>
        </w:pPrChange>
      </w:pPr>
    </w:p>
    <w:p w14:paraId="3D338A4B" w14:textId="51BF749E" w:rsidR="007530B6" w:rsidRPr="008F5272" w:rsidRDefault="00DF5EA6" w:rsidP="00153916">
      <w:pPr>
        <w:spacing w:after="0" w:line="480" w:lineRule="auto"/>
        <w:rPr>
          <w:rFonts w:ascii="Times New Roman" w:hAnsi="Times New Roman" w:cs="Times New Roman"/>
          <w:sz w:val="24"/>
          <w:szCs w:val="24"/>
        </w:rPr>
        <w:pPrChange w:id="31" w:author="Yiming Wang" w:date="2024-06-08T22:19:00Z">
          <w:pPr>
            <w:spacing w:after="0" w:line="480" w:lineRule="auto"/>
            <w:jc w:val="both"/>
          </w:pPr>
        </w:pPrChange>
      </w:pPr>
      <w:bookmarkStart w:id="32" w:name="_Hlk164346765"/>
      <w:r w:rsidRPr="008F5272">
        <w:rPr>
          <w:rFonts w:ascii="Times New Roman" w:hAnsi="Times New Roman" w:cs="Times New Roman"/>
          <w:sz w:val="24"/>
          <w:szCs w:val="24"/>
        </w:rPr>
        <w:t xml:space="preserve">Across the </w:t>
      </w:r>
      <w:r w:rsidR="005C77AC" w:rsidRPr="008F5272">
        <w:rPr>
          <w:rFonts w:ascii="Times New Roman" w:hAnsi="Times New Roman" w:cs="Times New Roman"/>
          <w:sz w:val="24"/>
          <w:szCs w:val="24"/>
        </w:rPr>
        <w:t xml:space="preserve">human population, multiple </w:t>
      </w:r>
      <w:r w:rsidR="00907B72" w:rsidRPr="008F5272">
        <w:rPr>
          <w:rFonts w:ascii="Times New Roman" w:hAnsi="Times New Roman" w:cs="Times New Roman"/>
          <w:sz w:val="24"/>
          <w:szCs w:val="24"/>
        </w:rPr>
        <w:t xml:space="preserve">nonsense </w:t>
      </w:r>
      <w:r w:rsidR="005C2117" w:rsidRPr="008F5272">
        <w:rPr>
          <w:rFonts w:ascii="Times New Roman" w:hAnsi="Times New Roman" w:cs="Times New Roman"/>
          <w:sz w:val="24"/>
          <w:szCs w:val="24"/>
        </w:rPr>
        <w:t>single nucleotide polymorphisms (</w:t>
      </w:r>
      <w:r w:rsidR="00907B72" w:rsidRPr="008F5272">
        <w:rPr>
          <w:rFonts w:ascii="Times New Roman" w:hAnsi="Times New Roman" w:cs="Times New Roman"/>
          <w:sz w:val="24"/>
          <w:szCs w:val="24"/>
        </w:rPr>
        <w:t>SNPs</w:t>
      </w:r>
      <w:r w:rsidR="005C2117" w:rsidRPr="008F5272">
        <w:rPr>
          <w:rFonts w:ascii="Times New Roman" w:hAnsi="Times New Roman" w:cs="Times New Roman"/>
          <w:sz w:val="24"/>
          <w:szCs w:val="24"/>
        </w:rPr>
        <w:t>)</w:t>
      </w:r>
      <w:r w:rsidR="00DC3FBB" w:rsidRPr="008F5272">
        <w:rPr>
          <w:rFonts w:ascii="Times New Roman" w:hAnsi="Times New Roman" w:cs="Times New Roman"/>
          <w:sz w:val="24"/>
          <w:szCs w:val="24"/>
        </w:rPr>
        <w:t xml:space="preserve"> </w:t>
      </w:r>
      <w:r w:rsidR="005C77AC" w:rsidRPr="008F5272">
        <w:rPr>
          <w:rFonts w:ascii="Times New Roman" w:hAnsi="Times New Roman" w:cs="Times New Roman"/>
          <w:sz w:val="24"/>
          <w:szCs w:val="24"/>
        </w:rPr>
        <w:t xml:space="preserve">are found within the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w:t>
      </w:r>
      <w:r w:rsidR="00C75D87" w:rsidRPr="008F5272">
        <w:rPr>
          <w:rFonts w:ascii="Times New Roman" w:hAnsi="Times New Roman" w:cs="Times New Roman"/>
          <w:sz w:val="24"/>
          <w:szCs w:val="24"/>
        </w:rPr>
        <w:t xml:space="preserve"> </w: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75D8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[15]</w:t>
      </w:r>
      <w:r w:rsidR="00C75D87" w:rsidRPr="008F5272">
        <w:rPr>
          <w:rFonts w:ascii="Times New Roman" w:hAnsi="Times New Roman" w:cs="Times New Roman"/>
          <w:sz w:val="24"/>
          <w:szCs w:val="24"/>
        </w:rPr>
        <w:fldChar w:fldCharType="end"/>
      </w:r>
      <w:r w:rsidR="005C77AC" w:rsidRPr="008F5272">
        <w:rPr>
          <w:rFonts w:ascii="Times New Roman" w:hAnsi="Times New Roman" w:cs="Times New Roman"/>
          <w:sz w:val="24"/>
          <w:szCs w:val="24"/>
        </w:rPr>
        <w:t>, leading to a “non-secretor” phenotype.</w:t>
      </w:r>
      <w:r w:rsidR="007530B6" w:rsidRPr="008F5272">
        <w:rPr>
          <w:rFonts w:ascii="Times New Roman" w:hAnsi="Times New Roman" w:cs="Times New Roman"/>
          <w:sz w:val="24"/>
          <w:szCs w:val="24"/>
        </w:rPr>
        <w:t xml:space="preserve"> </w:t>
      </w:r>
      <w:r w:rsidR="005C77AC" w:rsidRPr="008F5272">
        <w:rPr>
          <w:rFonts w:ascii="Times New Roman" w:hAnsi="Times New Roman" w:cs="Times New Roman"/>
          <w:sz w:val="24"/>
          <w:szCs w:val="24"/>
        </w:rPr>
        <w:t xml:space="preserve">The non-secretor phenotype, like the AB blood groups, is one of the more common functional mutations maintained in the population, </w:t>
      </w:r>
      <w:r w:rsidR="007530B6" w:rsidRPr="008F5272">
        <w:rPr>
          <w:rFonts w:ascii="Times New Roman" w:hAnsi="Times New Roman" w:cs="Times New Roman"/>
          <w:sz w:val="24"/>
          <w:szCs w:val="24"/>
        </w:rPr>
        <w:t>with a</w:t>
      </w:r>
      <w:r w:rsidR="00242DFD" w:rsidRPr="008F5272">
        <w:rPr>
          <w:rFonts w:ascii="Times New Roman" w:hAnsi="Times New Roman" w:cs="Times New Roman"/>
          <w:sz w:val="24"/>
          <w:szCs w:val="24"/>
        </w:rPr>
        <w:t xml:space="preserve">pproximately one-fifth of </w:t>
      </w:r>
      <w:r w:rsidR="005C77AC" w:rsidRPr="008F5272">
        <w:rPr>
          <w:rFonts w:ascii="Times New Roman" w:hAnsi="Times New Roman" w:cs="Times New Roman"/>
          <w:sz w:val="24"/>
          <w:szCs w:val="24"/>
        </w:rPr>
        <w:t xml:space="preserve">people carrying homozygous loss-of-function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genes</w:t>
      </w:r>
      <w:r w:rsidR="00DC3FBB" w:rsidRPr="008F5272">
        <w:rPr>
          <w:rFonts w:ascii="Times New Roman" w:hAnsi="Times New Roman" w:cs="Times New Roman"/>
          <w:sz w:val="24"/>
          <w:szCs w:val="24"/>
        </w:rPr>
        <w:t xml:space="preserve"> </w:t>
      </w:r>
      <w:r w:rsidR="002B67FB"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2B67F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[15]</w:t>
      </w:r>
      <w:r w:rsidR="002B67F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EE162A" w:rsidRPr="008F5272">
        <w:rPr>
          <w:rFonts w:ascii="Times New Roman" w:hAnsi="Times New Roman" w:cs="Times New Roman"/>
          <w:sz w:val="24"/>
          <w:szCs w:val="24"/>
        </w:rPr>
        <w:t xml:space="preserve"> </w:t>
      </w:r>
      <w:bookmarkStart w:id="33" w:name="_Hlk164151367"/>
      <w:bookmarkEnd w:id="32"/>
      <w:r w:rsidR="0029005B" w:rsidRPr="008F5272">
        <w:rPr>
          <w:rFonts w:ascii="Times New Roman" w:hAnsi="Times New Roman" w:cs="Times New Roman"/>
          <w:sz w:val="24"/>
          <w:szCs w:val="24"/>
        </w:rPr>
        <w:t>Th</w:t>
      </w:r>
      <w:r w:rsidR="005C77AC" w:rsidRPr="008F5272">
        <w:rPr>
          <w:rFonts w:ascii="Times New Roman" w:hAnsi="Times New Roman" w:cs="Times New Roman"/>
          <w:sz w:val="24"/>
          <w:szCs w:val="24"/>
        </w:rPr>
        <w:t>is</w:t>
      </w:r>
      <w:r w:rsidR="00907B72" w:rsidRPr="008F5272">
        <w:rPr>
          <w:rFonts w:ascii="Times New Roman" w:hAnsi="Times New Roman" w:cs="Times New Roman"/>
          <w:sz w:val="24"/>
          <w:szCs w:val="24"/>
        </w:rPr>
        <w:t xml:space="preserve"> high </w:t>
      </w:r>
      <w:r w:rsidR="002143FF" w:rsidRPr="008F5272">
        <w:rPr>
          <w:rFonts w:ascii="Times New Roman" w:hAnsi="Times New Roman" w:cs="Times New Roman"/>
          <w:sz w:val="24"/>
          <w:szCs w:val="24"/>
        </w:rPr>
        <w:t xml:space="preserve">carriage </w:t>
      </w:r>
      <w:r w:rsidR="00907B72" w:rsidRPr="008F5272">
        <w:rPr>
          <w:rFonts w:ascii="Times New Roman" w:hAnsi="Times New Roman" w:cs="Times New Roman"/>
          <w:sz w:val="24"/>
          <w:szCs w:val="24"/>
        </w:rPr>
        <w:t>of</w:t>
      </w:r>
      <w:r w:rsidR="004C25BB"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loss-of-function mutations </w:t>
      </w:r>
      <w:r w:rsidR="004C25BB" w:rsidRPr="008F5272">
        <w:rPr>
          <w:rFonts w:ascii="Times New Roman" w:hAnsi="Times New Roman" w:cs="Times New Roman"/>
          <w:sz w:val="24"/>
          <w:szCs w:val="24"/>
        </w:rPr>
        <w:t xml:space="preserve">is likely </w:t>
      </w:r>
      <w:r w:rsidR="00970153" w:rsidRPr="008F5272">
        <w:rPr>
          <w:rFonts w:ascii="Times New Roman" w:hAnsi="Times New Roman" w:cs="Times New Roman"/>
          <w:sz w:val="24"/>
          <w:szCs w:val="24"/>
        </w:rPr>
        <w:t xml:space="preserve">a result of positive selection from altered </w:t>
      </w:r>
      <w:r w:rsidR="004C25BB" w:rsidRPr="008F5272">
        <w:rPr>
          <w:rFonts w:ascii="Times New Roman" w:hAnsi="Times New Roman" w:cs="Times New Roman"/>
          <w:sz w:val="24"/>
          <w:szCs w:val="24"/>
        </w:rPr>
        <w:t>susceptibility to infection</w:t>
      </w:r>
      <w:r w:rsidR="00970153" w:rsidRPr="008F5272">
        <w:rPr>
          <w:rFonts w:ascii="Times New Roman" w:hAnsi="Times New Roman" w:cs="Times New Roman"/>
          <w:sz w:val="24"/>
          <w:szCs w:val="24"/>
        </w:rPr>
        <w:t>s</w:t>
      </w:r>
      <w:r w:rsidR="004C25BB" w:rsidRPr="008F5272">
        <w:rPr>
          <w:rFonts w:ascii="Times New Roman" w:hAnsi="Times New Roman" w:cs="Times New Roman"/>
          <w:sz w:val="24"/>
          <w:szCs w:val="24"/>
        </w:rPr>
        <w:t xml:space="preserve"> </w:t>
      </w:r>
      <w:bookmarkEnd w:id="33"/>
      <w:r w:rsidR="004C25BB" w:rsidRPr="008F5272">
        <w:rPr>
          <w:rFonts w:ascii="Times New Roman" w:hAnsi="Times New Roman" w:cs="Times New Roman"/>
          <w:sz w:val="24"/>
          <w:szCs w:val="24"/>
        </w:rPr>
        <w:t xml:space="preserve">by </w:t>
      </w:r>
      <w:r w:rsidR="007530B6" w:rsidRPr="008F5272">
        <w:rPr>
          <w:rFonts w:ascii="Times New Roman" w:hAnsi="Times New Roman" w:cs="Times New Roman"/>
          <w:sz w:val="24"/>
          <w:szCs w:val="24"/>
        </w:rPr>
        <w:t xml:space="preserve">certain </w:t>
      </w:r>
      <w:r w:rsidR="004C25BB" w:rsidRPr="008F5272">
        <w:rPr>
          <w:rFonts w:ascii="Times New Roman" w:hAnsi="Times New Roman" w:cs="Times New Roman"/>
          <w:sz w:val="24"/>
          <w:szCs w:val="24"/>
        </w:rPr>
        <w:t>bacterial and viral pathogens</w:t>
      </w:r>
      <w:r w:rsidR="00DC3FBB" w:rsidRPr="008F5272">
        <w:rPr>
          <w:rFonts w:ascii="Times New Roman" w:hAnsi="Times New Roman" w:cs="Times New Roman"/>
          <w:sz w:val="24"/>
          <w:szCs w:val="24"/>
        </w:rPr>
        <w:t xml:space="preserve"> </w:t>
      </w:r>
      <w:r w:rsidR="002B67FB" w:rsidRPr="008F5272">
        <w:rPr>
          <w:rFonts w:ascii="Times New Roman" w:hAnsi="Times New Roman" w:cs="Times New Roman"/>
          <w:sz w:val="24"/>
          <w:szCs w:val="24"/>
        </w:rPr>
        <w:fldChar w:fldCharType="begin">
          <w:fldData xml:space="preserve">PEVuZE5vdGU+PENpdGU+PEF1dGhvcj5UYXlsb3I8L0F1dGhvcj48WWVhcj4yMDE4PC9ZZWFyPjxS
ZWNOdW0+MTg3NzwvUmVjTnVtPjxEaXNwbGF5VGV4dD5bMTZdPC9EaXNwbGF5VGV4dD48cmVjb3Jk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PEVuZE5vdGU+PENpdGU+PEF1dGhvcj5UYXlsb3I8L0F1dGhvcj48WWVhcj4yMDE4PC9ZZWFyPjxS
ZWNOdW0+MTg3NzwvUmVjTnVtPjxEaXNwbGF5VGV4dD5bMTZdPC9EaXNwbGF5VGV4dD48cmVjb3Jk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2B67F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[16]</w:t>
      </w:r>
      <w:r w:rsidR="002B67F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907B72" w:rsidRPr="008F5272">
        <w:rPr>
          <w:rFonts w:ascii="Times New Roman" w:hAnsi="Times New Roman" w:cs="Times New Roman"/>
          <w:sz w:val="24"/>
          <w:szCs w:val="24"/>
        </w:rPr>
        <w:t xml:space="preserve">However, </w:t>
      </w:r>
      <w:r w:rsidR="002143FF" w:rsidRPr="008F5272">
        <w:rPr>
          <w:rFonts w:ascii="Times New Roman" w:hAnsi="Times New Roman" w:cs="Times New Roman"/>
          <w:sz w:val="24"/>
          <w:szCs w:val="24"/>
        </w:rPr>
        <w:t xml:space="preserve">as </w:t>
      </w:r>
      <w:r w:rsidR="0021360D" w:rsidRPr="008F5272">
        <w:rPr>
          <w:rFonts w:ascii="Times New Roman" w:hAnsi="Times New Roman" w:cs="Times New Roman"/>
          <w:sz w:val="24"/>
          <w:szCs w:val="24"/>
        </w:rPr>
        <w:t xml:space="preserve">fucosylated glycans are an important nutrient </w:t>
      </w:r>
      <w:r w:rsidR="002143FF" w:rsidRPr="008F5272">
        <w:rPr>
          <w:rFonts w:ascii="Times New Roman" w:hAnsi="Times New Roman" w:cs="Times New Roman"/>
          <w:sz w:val="24"/>
          <w:szCs w:val="24"/>
        </w:rPr>
        <w:t>source</w:t>
      </w:r>
      <w:r w:rsidR="007530B6" w:rsidRPr="008F5272">
        <w:rPr>
          <w:rFonts w:ascii="Times New Roman" w:hAnsi="Times New Roman" w:cs="Times New Roman"/>
          <w:sz w:val="24"/>
          <w:szCs w:val="24"/>
        </w:rPr>
        <w:t xml:space="preserve"> for gut microbes</w:t>
      </w:r>
      <w:r w:rsidR="002143FF" w:rsidRPr="008F5272">
        <w:rPr>
          <w:rFonts w:ascii="Times New Roman" w:hAnsi="Times New Roman" w:cs="Times New Roman"/>
          <w:sz w:val="24"/>
          <w:szCs w:val="24"/>
        </w:rPr>
        <w:t xml:space="preserve">, </w:t>
      </w:r>
      <w:r w:rsidR="0021360D" w:rsidRPr="008F5272">
        <w:rPr>
          <w:rFonts w:ascii="Times New Roman" w:hAnsi="Times New Roman" w:cs="Times New Roman"/>
          <w:sz w:val="24"/>
          <w:szCs w:val="24"/>
        </w:rPr>
        <w:t xml:space="preserve">their absence in non-secretors has </w:t>
      </w:r>
      <w:r w:rsidR="009155D5" w:rsidRPr="008F5272">
        <w:rPr>
          <w:rFonts w:ascii="Times New Roman" w:hAnsi="Times New Roman" w:cs="Times New Roman"/>
          <w:sz w:val="24"/>
          <w:szCs w:val="24"/>
        </w:rPr>
        <w:t>been shown to</w:t>
      </w:r>
      <w:r w:rsidR="007530B6" w:rsidRPr="008F5272">
        <w:rPr>
          <w:rFonts w:ascii="Times New Roman" w:hAnsi="Times New Roman" w:cs="Times New Roman"/>
          <w:sz w:val="24"/>
          <w:szCs w:val="24"/>
        </w:rPr>
        <w:t xml:space="preserve"> influence </w:t>
      </w:r>
      <w:del w:id="34" w:author="Yiming Wang" w:date="2024-06-08T22:23:00Z">
        <w:r w:rsidR="0021360D" w:rsidRPr="008F5272" w:rsidDel="00153916">
          <w:rPr>
            <w:rFonts w:ascii="Times New Roman" w:hAnsi="Times New Roman" w:cs="Times New Roman" w:hint="eastAsia"/>
            <w:sz w:val="24"/>
            <w:szCs w:val="24"/>
            <w:lang w:eastAsia="zh-CN"/>
          </w:rPr>
          <w:delText xml:space="preserve">commensal microbiota composition </w:delText>
        </w:r>
      </w:del>
      <w:ins w:id="35" w:author="Yiming Wang" w:date="2024-06-08T22:23:00Z">
        <w:r w:rsidR="00153916">
          <w:rPr>
            <w:rFonts w:ascii="Times New Roman" w:hAnsi="Times New Roman" w:cs="Times New Roman" w:hint="eastAsia"/>
            <w:sz w:val="24"/>
            <w:szCs w:val="24"/>
            <w:lang w:eastAsia="zh-CN"/>
          </w:rPr>
          <w:t>t</w:t>
        </w:r>
        <w:r w:rsidR="00153916">
          <w:rPr>
            <w:rFonts w:ascii="Times New Roman" w:hAnsi="Times New Roman" w:cs="Times New Roman"/>
            <w:sz w:val="24"/>
            <w:szCs w:val="24"/>
            <w:lang w:eastAsia="zh-CN"/>
          </w:rPr>
          <w:t xml:space="preserve">he composition of commensal microorganisms </w:t>
        </w:r>
      </w:ins>
      <w:r w:rsidR="00C0597B"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0597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[16, 17]</w:t>
      </w:r>
      <w:r w:rsidR="00C0597B" w:rsidRPr="008F5272">
        <w:rPr>
          <w:rFonts w:ascii="Times New Roman" w:hAnsi="Times New Roman" w:cs="Times New Roman"/>
          <w:sz w:val="24"/>
          <w:szCs w:val="24"/>
        </w:rPr>
        <w:fldChar w:fldCharType="end"/>
      </w:r>
      <w:r w:rsidR="007530B6" w:rsidRPr="008F5272">
        <w:rPr>
          <w:rFonts w:ascii="Times New Roman" w:hAnsi="Times New Roman" w:cs="Times New Roman"/>
          <w:sz w:val="24"/>
          <w:szCs w:val="24"/>
        </w:rPr>
        <w:t>.</w:t>
      </w:r>
    </w:p>
    <w:p w14:paraId="7F10FB10" w14:textId="77777777" w:rsidR="007530B6" w:rsidRPr="008F5272" w:rsidRDefault="007530B6" w:rsidP="00153916">
      <w:pPr>
        <w:spacing w:after="0" w:line="480" w:lineRule="auto"/>
        <w:rPr>
          <w:rFonts w:ascii="Times New Roman" w:hAnsi="Times New Roman" w:cs="Times New Roman"/>
          <w:sz w:val="24"/>
          <w:szCs w:val="24"/>
        </w:rPr>
        <w:pPrChange w:id="36" w:author="Yiming Wang" w:date="2024-06-08T22:19:00Z">
          <w:pPr>
            <w:spacing w:after="0" w:line="480" w:lineRule="auto"/>
            <w:jc w:val="both"/>
          </w:pPr>
        </w:pPrChange>
      </w:pPr>
    </w:p>
    <w:p w14:paraId="12C39B49" w14:textId="4AE5E826" w:rsidR="009A44F3" w:rsidRPr="008F5272" w:rsidRDefault="006E4BBB" w:rsidP="00153916">
      <w:pPr>
        <w:spacing w:after="0" w:line="480" w:lineRule="auto"/>
        <w:rPr>
          <w:rFonts w:ascii="Times New Roman" w:hAnsi="Times New Roman" w:cs="Times New Roman"/>
          <w:sz w:val="24"/>
          <w:szCs w:val="24"/>
        </w:rPr>
        <w:pPrChange w:id="37" w:author="Yiming Wang" w:date="2024-06-08T22:19:00Z">
          <w:pPr>
            <w:spacing w:after="0" w:line="480" w:lineRule="auto"/>
            <w:jc w:val="both"/>
          </w:pPr>
        </w:pPrChange>
      </w:pPr>
      <w:r w:rsidRPr="008F5272">
        <w:rPr>
          <w:rFonts w:ascii="Times New Roman" w:hAnsi="Times New Roman" w:cs="Times New Roman"/>
          <w:sz w:val="24"/>
          <w:szCs w:val="24"/>
        </w:rPr>
        <w:t>The</w:t>
      </w:r>
      <w:r w:rsidR="006C5E3E" w:rsidRPr="008F5272">
        <w:rPr>
          <w:rFonts w:ascii="Times New Roman" w:hAnsi="Times New Roman" w:cs="Times New Roman"/>
          <w:sz w:val="24"/>
          <w:szCs w:val="24"/>
        </w:rPr>
        <w:t xml:space="preserve"> intact</w:t>
      </w:r>
      <w:r w:rsidRPr="008F5272">
        <w:rPr>
          <w:rFonts w:ascii="Times New Roman" w:hAnsi="Times New Roman" w:cs="Times New Roman"/>
          <w:sz w:val="24"/>
          <w:szCs w:val="24"/>
        </w:rPr>
        <w:t xml:space="preserve"> </w:t>
      </w:r>
      <w:r w:rsidR="006C5E3E" w:rsidRPr="008F5272">
        <w:rPr>
          <w:rFonts w:ascii="Times New Roman" w:hAnsi="Times New Roman" w:cs="Times New Roman"/>
          <w:sz w:val="24"/>
          <w:szCs w:val="24"/>
        </w:rPr>
        <w:t xml:space="preserve">commensal microbiota of </w:t>
      </w:r>
      <w:proofErr w:type="spellStart"/>
      <w:r w:rsidR="006C5E3E"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individuals</w:t>
      </w:r>
      <w:r w:rsidR="006C5E3E" w:rsidRPr="008F5272">
        <w:rPr>
          <w:rFonts w:ascii="Times New Roman" w:hAnsi="Times New Roman" w:cs="Times New Roman"/>
          <w:sz w:val="24"/>
          <w:szCs w:val="24"/>
        </w:rPr>
        <w:t xml:space="preserve"> is likely to </w:t>
      </w:r>
      <w:r w:rsidRPr="008F5272">
        <w:rPr>
          <w:rFonts w:ascii="Times New Roman" w:hAnsi="Times New Roman" w:cs="Times New Roman"/>
          <w:sz w:val="24"/>
          <w:szCs w:val="24"/>
        </w:rPr>
        <w:t xml:space="preserve">be enriched for </w:t>
      </w:r>
      <w:r w:rsidR="006C5E3E" w:rsidRPr="008F5272">
        <w:rPr>
          <w:rFonts w:ascii="Times New Roman" w:hAnsi="Times New Roman" w:cs="Times New Roman"/>
          <w:sz w:val="24"/>
          <w:szCs w:val="24"/>
        </w:rPr>
        <w:t>glycan utilising bacteria. In contrast, deplet</w:t>
      </w:r>
      <w:r w:rsidR="00EC17C3" w:rsidRPr="008F5272">
        <w:rPr>
          <w:rFonts w:ascii="Times New Roman" w:hAnsi="Times New Roman" w:cs="Times New Roman"/>
          <w:sz w:val="24"/>
          <w:szCs w:val="24"/>
        </w:rPr>
        <w:t>ion of commensal taxa, for example,</w:t>
      </w:r>
      <w:r w:rsidR="006C5E3E" w:rsidRPr="008F5272">
        <w:rPr>
          <w:rFonts w:ascii="Times New Roman" w:hAnsi="Times New Roman" w:cs="Times New Roman"/>
          <w:sz w:val="24"/>
          <w:szCs w:val="24"/>
        </w:rPr>
        <w:t xml:space="preserve"> through antibiotic exposure, </w:t>
      </w:r>
      <w:r w:rsidR="00661EC1" w:rsidRPr="008F5272">
        <w:rPr>
          <w:rFonts w:ascii="Times New Roman" w:hAnsi="Times New Roman" w:cs="Times New Roman"/>
          <w:sz w:val="24"/>
          <w:szCs w:val="24"/>
        </w:rPr>
        <w:t xml:space="preserve">can </w:t>
      </w:r>
      <w:r w:rsidR="006C5E3E" w:rsidRPr="008F5272">
        <w:rPr>
          <w:rFonts w:ascii="Times New Roman" w:hAnsi="Times New Roman" w:cs="Times New Roman"/>
          <w:sz w:val="24"/>
          <w:szCs w:val="24"/>
        </w:rPr>
        <w:t xml:space="preserve">provide a selective advantage to </w:t>
      </w:r>
      <w:r w:rsidR="00EC17C3" w:rsidRPr="008F5272">
        <w:rPr>
          <w:rFonts w:ascii="Times New Roman" w:hAnsi="Times New Roman" w:cs="Times New Roman"/>
          <w:sz w:val="24"/>
          <w:szCs w:val="24"/>
        </w:rPr>
        <w:t xml:space="preserve">exogenous </w:t>
      </w:r>
      <w:r w:rsidR="006C5E3E" w:rsidRPr="008F5272">
        <w:rPr>
          <w:rFonts w:ascii="Times New Roman" w:hAnsi="Times New Roman" w:cs="Times New Roman"/>
          <w:sz w:val="24"/>
          <w:szCs w:val="24"/>
        </w:rPr>
        <w:t xml:space="preserve">glycan </w:t>
      </w:r>
      <w:r w:rsidR="00EC17C3" w:rsidRPr="008F5272">
        <w:rPr>
          <w:rFonts w:ascii="Times New Roman" w:hAnsi="Times New Roman" w:cs="Times New Roman"/>
          <w:sz w:val="24"/>
          <w:szCs w:val="24"/>
        </w:rPr>
        <w:t xml:space="preserve">utilisers that </w:t>
      </w:r>
      <w:r w:rsidRPr="008F5272">
        <w:rPr>
          <w:rFonts w:ascii="Times New Roman" w:hAnsi="Times New Roman" w:cs="Times New Roman"/>
          <w:sz w:val="24"/>
          <w:szCs w:val="24"/>
        </w:rPr>
        <w:t>are</w:t>
      </w:r>
      <w:r w:rsidR="00EC17C3" w:rsidRPr="008F5272">
        <w:rPr>
          <w:rFonts w:ascii="Times New Roman" w:hAnsi="Times New Roman" w:cs="Times New Roman"/>
          <w:sz w:val="24"/>
          <w:szCs w:val="24"/>
        </w:rPr>
        <w:t xml:space="preserve"> absent in </w:t>
      </w:r>
      <w:r w:rsidR="006C5E3E" w:rsidRPr="008F5272">
        <w:rPr>
          <w:rFonts w:ascii="Times New Roman" w:hAnsi="Times New Roman" w:cs="Times New Roman"/>
          <w:sz w:val="24"/>
          <w:szCs w:val="24"/>
        </w:rPr>
        <w:lastRenderedPageBreak/>
        <w:t>non-secretor</w:t>
      </w:r>
      <w:r w:rsidRPr="008F5272">
        <w:rPr>
          <w:rFonts w:ascii="Times New Roman" w:hAnsi="Times New Roman" w:cs="Times New Roman"/>
          <w:sz w:val="24"/>
          <w:szCs w:val="24"/>
        </w:rPr>
        <w:t>s</w:t>
      </w:r>
      <w:r w:rsidR="00DC3FBB" w:rsidRPr="008F5272">
        <w:rPr>
          <w:rFonts w:ascii="Times New Roman" w:hAnsi="Times New Roman" w:cs="Times New Roman"/>
          <w:sz w:val="24"/>
          <w:szCs w:val="24"/>
        </w:rPr>
        <w:t xml:space="preserve"> </w:t>
      </w:r>
      <w:r w:rsidR="00653116"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TnVtPjQzMTg8L1JlY051bT48RGlzcGxheVRleHQ+WzksIDE4XTwvRGlzcGxheVRleHQ+PHJlY29y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PEVuZE5vdGU+PENpdGU+PEF1dGhvcj5TdWV6PC9BdXRob3I+PFllYXI+MjAxODwvWWVhcj48UmVj
TnVtPjQzMTg8L1JlY051bT48RGlzcGxheVRleHQ+WzksIDE4XTwvRGlzcGxheVRleHQ+PHJlY29y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653116"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[9, 18]</w:t>
      </w:r>
      <w:r w:rsidR="00653116"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C5E3E"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P</w:t>
      </w:r>
      <w:r w:rsidR="00A74145" w:rsidRPr="008F5272">
        <w:rPr>
          <w:rFonts w:ascii="Times New Roman" w:hAnsi="Times New Roman" w:cs="Times New Roman"/>
          <w:sz w:val="24"/>
          <w:szCs w:val="24"/>
        </w:rPr>
        <w:t xml:space="preserve">robiotic preparations typically </w:t>
      </w:r>
      <w:r w:rsidR="00EC17C3" w:rsidRPr="008F5272">
        <w:rPr>
          <w:rFonts w:ascii="Times New Roman" w:hAnsi="Times New Roman" w:cs="Times New Roman"/>
          <w:sz w:val="24"/>
          <w:szCs w:val="24"/>
        </w:rPr>
        <w:t>contain</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Bifidobacteria</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Bifidobacterium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adolescentis</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animalis</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bifidum</w:t>
      </w:r>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breve</w:t>
      </w:r>
      <w:ins w:id="38" w:author="Yiming Wang" w:date="2024-06-08T23:40:00Z">
        <w:r w:rsidR="00FC05A1">
          <w:rPr>
            <w:rFonts w:ascii="Times New Roman" w:hAnsi="Times New Roman" w:cs="Times New Roman"/>
            <w:i/>
            <w:iCs/>
            <w:sz w:val="24"/>
            <w:szCs w:val="24"/>
          </w:rPr>
          <w:t>,</w:t>
        </w:r>
      </w:ins>
      <w:r w:rsidR="00A74145" w:rsidRPr="008F5272">
        <w:rPr>
          <w:rFonts w:ascii="Times New Roman" w:hAnsi="Times New Roman" w:cs="Times New Roman"/>
          <w:sz w:val="24"/>
          <w:szCs w:val="24"/>
        </w:rPr>
        <w:t xml:space="preserve"> and </w:t>
      </w:r>
      <w:r w:rsidR="00A74145" w:rsidRPr="008F5272">
        <w:rPr>
          <w:rFonts w:ascii="Times New Roman" w:hAnsi="Times New Roman" w:cs="Times New Roman"/>
          <w:i/>
          <w:iCs/>
          <w:sz w:val="24"/>
          <w:szCs w:val="24"/>
        </w:rPr>
        <w:t>longum</w:t>
      </w:r>
      <w:r w:rsidR="00A74145"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and/</w:t>
      </w:r>
      <w:r w:rsidR="00A74145" w:rsidRPr="008F5272">
        <w:rPr>
          <w:rFonts w:ascii="Times New Roman" w:hAnsi="Times New Roman" w:cs="Times New Roman"/>
          <w:sz w:val="24"/>
          <w:szCs w:val="24"/>
        </w:rPr>
        <w:t>or Lactobacilli (</w:t>
      </w:r>
      <w:r w:rsidR="00A74145" w:rsidRPr="008F5272">
        <w:rPr>
          <w:rFonts w:ascii="Times New Roman" w:hAnsi="Times New Roman" w:cs="Times New Roman"/>
          <w:i/>
          <w:iCs/>
          <w:sz w:val="24"/>
          <w:szCs w:val="24"/>
        </w:rPr>
        <w:t>Lactobacillus acidophilus</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casei</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fermentum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gasseri</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johnsonii</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paracasei</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plantarum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rhamnosus</w:t>
      </w:r>
      <w:proofErr w:type="spellEnd"/>
      <w:ins w:id="39" w:author="Yiming Wang" w:date="2024-06-08T23:40:00Z">
        <w:r w:rsidR="00FC05A1">
          <w:rPr>
            <w:rFonts w:ascii="Times New Roman" w:hAnsi="Times New Roman" w:cs="Times New Roman"/>
            <w:i/>
            <w:iCs/>
            <w:sz w:val="24"/>
            <w:szCs w:val="24"/>
          </w:rPr>
          <w:t>,</w:t>
        </w:r>
      </w:ins>
      <w:r w:rsidR="00A74145" w:rsidRPr="008F5272">
        <w:rPr>
          <w:rFonts w:ascii="Times New Roman" w:hAnsi="Times New Roman" w:cs="Times New Roman"/>
          <w:sz w:val="24"/>
          <w:szCs w:val="24"/>
        </w:rPr>
        <w:t xml:space="preserve"> and </w:t>
      </w:r>
      <w:proofErr w:type="spellStart"/>
      <w:r w:rsidR="00A74145" w:rsidRPr="008F5272">
        <w:rPr>
          <w:rFonts w:ascii="Times New Roman" w:hAnsi="Times New Roman" w:cs="Times New Roman"/>
          <w:i/>
          <w:iCs/>
          <w:sz w:val="24"/>
          <w:szCs w:val="24"/>
        </w:rPr>
        <w:t>salivarius</w:t>
      </w:r>
      <w:proofErr w:type="spellEnd"/>
      <w:r w:rsidR="00A74145" w:rsidRPr="008F5272">
        <w:rPr>
          <w:rFonts w:ascii="Times New Roman" w:hAnsi="Times New Roman" w:cs="Times New Roman"/>
          <w:sz w:val="24"/>
          <w:szCs w:val="24"/>
        </w:rPr>
        <w:t xml:space="preserve">). </w:t>
      </w:r>
      <w:r w:rsidR="00FB1D09" w:rsidRPr="008F5272">
        <w:rPr>
          <w:rFonts w:ascii="Times New Roman" w:hAnsi="Times New Roman" w:cs="Times New Roman"/>
          <w:sz w:val="24"/>
          <w:szCs w:val="24"/>
        </w:rPr>
        <w:t>B</w:t>
      </w:r>
      <w:r w:rsidRPr="008F5272">
        <w:rPr>
          <w:rFonts w:ascii="Times New Roman" w:hAnsi="Times New Roman" w:cs="Times New Roman"/>
          <w:sz w:val="24"/>
          <w:szCs w:val="24"/>
        </w:rPr>
        <w:t>oth</w:t>
      </w:r>
      <w:r w:rsidR="00A74145" w:rsidRPr="008F5272">
        <w:rPr>
          <w:rFonts w:ascii="Times New Roman" w:hAnsi="Times New Roman" w:cs="Times New Roman"/>
          <w:sz w:val="24"/>
          <w:szCs w:val="24"/>
        </w:rPr>
        <w:t xml:space="preserve"> genera include species that </w:t>
      </w:r>
      <w:r w:rsidR="00DA17E2" w:rsidRPr="008F5272">
        <w:rPr>
          <w:rFonts w:ascii="Times New Roman" w:hAnsi="Times New Roman" w:cs="Times New Roman"/>
          <w:sz w:val="24"/>
          <w:szCs w:val="24"/>
        </w:rPr>
        <w:t>encode the specific glycoside hydrolases (GHs), GH29, GH95, and GH151, which can utilise the H antigen. However, both genera also include species without this glycoside hydrolase capacity</w:t>
      </w:r>
      <w:r w:rsidR="00A74145" w:rsidRPr="008F5272">
        <w:rPr>
          <w:rFonts w:ascii="Times New Roman" w:hAnsi="Times New Roman" w:cs="Times New Roman"/>
          <w:sz w:val="24"/>
          <w:szCs w:val="24"/>
        </w:rPr>
        <w:t>.</w:t>
      </w:r>
      <w:r w:rsidR="0088537B" w:rsidRPr="008F5272">
        <w:rPr>
          <w:rFonts w:ascii="Times New Roman" w:hAnsi="Times New Roman" w:cs="Times New Roman"/>
          <w:sz w:val="24"/>
          <w:szCs w:val="24"/>
        </w:rPr>
        <w:t xml:space="preserve"> Therefore, </w:t>
      </w:r>
      <w:bookmarkStart w:id="40" w:name="_Hlk164342872"/>
      <w:r w:rsidR="0088537B" w:rsidRPr="008F5272">
        <w:rPr>
          <w:rFonts w:ascii="Times New Roman" w:hAnsi="Times New Roman" w:cs="Times New Roman"/>
          <w:sz w:val="24"/>
          <w:szCs w:val="24"/>
        </w:rPr>
        <w:t xml:space="preserve">the ability of a probiotic to colonise and persist in an individual may depend on the presence of secreted glycans and the ability of the introduced bacterial strain to utilize them. </w:t>
      </w:r>
      <w:r w:rsidR="00C75A24" w:rsidRPr="008F5272">
        <w:rPr>
          <w:rFonts w:ascii="Times New Roman" w:hAnsi="Times New Roman" w:cs="Times New Roman"/>
          <w:sz w:val="24"/>
          <w:szCs w:val="24"/>
        </w:rPr>
        <w:t xml:space="preserve">This is supported by studies identifying increased persistence of such glycan-utilising species when supplemented with exogenous oligosaccharides </w:t>
      </w:r>
      <w:r w:rsidR="00C75A24" w:rsidRPr="008F5272">
        <w:rPr>
          <w:rFonts w:ascii="Times New Roman" w:hAnsi="Times New Roman" w:cs="Times New Roman"/>
          <w:sz w:val="24"/>
          <w:szCs w:val="24"/>
        </w:rPr>
        <w:fldChar w:fldCharType="begin">
          <w:fldData xml:space="preserve">PEVuZE5vdGU+PENpdGU+PEF1dGhvcj5IZWlzczwvQXV0aG9yPjxZZWFyPjIwMjE8L1llYXI+PFJl
Y051bT40NTQ1PC9SZWNOdW0+PERpc3BsYXlUZXh0PlsxOSwgMjBdPC9EaXNwbGF5VGV4dD48cmVj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PEVuZE5vdGU+PENpdGU+PEF1dGhvcj5IZWlzczwvQXV0aG9yPjxZZWFyPjIwMjE8L1llYXI+PFJl
Y051bT40NTQ1PC9SZWNOdW0+PERpc3BsYXlUZXh0PlsxOSwgMjBdPC9EaXNwbGF5VGV4dD48cmVj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75A2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[19, 20]</w:t>
      </w:r>
      <w:r w:rsidR="00C75A24" w:rsidRPr="008F5272">
        <w:rPr>
          <w:rFonts w:ascii="Times New Roman" w:hAnsi="Times New Roman" w:cs="Times New Roman"/>
          <w:sz w:val="24"/>
          <w:szCs w:val="24"/>
        </w:rPr>
        <w:fldChar w:fldCharType="end"/>
      </w:r>
      <w:r w:rsidR="00C75A24" w:rsidRPr="008F5272">
        <w:rPr>
          <w:rFonts w:ascii="Times New Roman" w:hAnsi="Times New Roman" w:cs="Times New Roman"/>
          <w:sz w:val="24"/>
          <w:szCs w:val="24"/>
        </w:rPr>
        <w:t>.</w:t>
      </w:r>
      <w:bookmarkEnd w:id="40"/>
    </w:p>
    <w:p w14:paraId="0415F5C2" w14:textId="77777777" w:rsidR="007530B6" w:rsidRPr="008F5272" w:rsidRDefault="007530B6" w:rsidP="00153916">
      <w:pPr>
        <w:spacing w:after="0" w:line="480" w:lineRule="auto"/>
        <w:rPr>
          <w:rFonts w:ascii="Times New Roman" w:hAnsi="Times New Roman" w:cs="Times New Roman"/>
          <w:sz w:val="24"/>
          <w:szCs w:val="24"/>
        </w:rPr>
        <w:pPrChange w:id="41" w:author="Yiming Wang" w:date="2024-06-08T22:19:00Z">
          <w:pPr>
            <w:spacing w:after="0" w:line="480" w:lineRule="auto"/>
            <w:jc w:val="both"/>
          </w:pPr>
        </w:pPrChange>
      </w:pPr>
    </w:p>
    <w:p w14:paraId="5E04F39B" w14:textId="3BD1A237" w:rsidR="00CC3D2A" w:rsidRPr="008F5272" w:rsidRDefault="000263C4" w:rsidP="00153916">
      <w:pPr>
        <w:spacing w:after="0" w:line="480" w:lineRule="auto"/>
        <w:rPr>
          <w:rFonts w:ascii="Times New Roman" w:hAnsi="Times New Roman" w:cs="Times New Roman"/>
          <w:sz w:val="24"/>
          <w:szCs w:val="24"/>
        </w:rPr>
        <w:pPrChange w:id="42" w:author="Yiming Wang" w:date="2024-06-08T22:19:00Z">
          <w:pPr>
            <w:spacing w:after="0" w:line="480" w:lineRule="auto"/>
            <w:jc w:val="both"/>
          </w:pPr>
        </w:pPrChange>
      </w:pPr>
      <w:r w:rsidRPr="008F5272">
        <w:rPr>
          <w:rFonts w:ascii="Times New Roman" w:hAnsi="Times New Roman" w:cs="Times New Roman"/>
          <w:sz w:val="24"/>
          <w:szCs w:val="24"/>
        </w:rPr>
        <w:t>We hypothesised that the interplay between secretor status, the glycan utilisation ability of the probiotic strain, and the presence of a disrupted commensal microbiota due to antibiotic exposure, would collectively influence the abundance and persistence of probiotic populations in the gut. To test</w:t>
      </w:r>
      <w:r w:rsidR="003F21EE"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this hypothesis</w:t>
      </w:r>
      <w:r w:rsidRPr="008F5272">
        <w:rPr>
          <w:rFonts w:ascii="Times New Roman" w:hAnsi="Times New Roman" w:cs="Times New Roman"/>
          <w:sz w:val="24"/>
          <w:szCs w:val="24"/>
        </w:rPr>
        <w:t>, we</w:t>
      </w:r>
      <w:r w:rsidR="00B01A99" w:rsidRPr="008F5272">
        <w:rPr>
          <w:rFonts w:ascii="Times New Roman" w:hAnsi="Times New Roman" w:cs="Times New Roman"/>
          <w:sz w:val="24"/>
          <w:szCs w:val="24"/>
        </w:rPr>
        <w:t xml:space="preserve"> introduc</w:t>
      </w:r>
      <w:r w:rsidRPr="008F5272">
        <w:rPr>
          <w:rFonts w:ascii="Times New Roman" w:hAnsi="Times New Roman" w:cs="Times New Roman"/>
          <w:sz w:val="24"/>
          <w:szCs w:val="24"/>
        </w:rPr>
        <w:t xml:space="preserve">ed </w:t>
      </w:r>
      <w:r w:rsidR="00B01A99" w:rsidRPr="008F5272">
        <w:rPr>
          <w:rFonts w:ascii="Times New Roman" w:hAnsi="Times New Roman" w:cs="Times New Roman"/>
          <w:sz w:val="24"/>
          <w:szCs w:val="24"/>
        </w:rPr>
        <w:t xml:space="preserve">probiotic </w:t>
      </w:r>
      <w:r w:rsidR="00B01A99" w:rsidRPr="008F5272">
        <w:rPr>
          <w:rFonts w:ascii="Times New Roman" w:hAnsi="Times New Roman" w:cs="Times New Roman"/>
          <w:i/>
          <w:iCs/>
          <w:sz w:val="24"/>
          <w:szCs w:val="24"/>
        </w:rPr>
        <w:t>Bifidobacterium</w:t>
      </w:r>
      <w:r w:rsidR="00B01A99" w:rsidRPr="008F5272">
        <w:rPr>
          <w:rFonts w:ascii="Times New Roman" w:hAnsi="Times New Roman" w:cs="Times New Roman"/>
          <w:sz w:val="24"/>
          <w:szCs w:val="24"/>
        </w:rPr>
        <w:t xml:space="preserve"> strains into </w:t>
      </w:r>
      <w:r w:rsidR="00EC17C3" w:rsidRPr="008F5272">
        <w:rPr>
          <w:rFonts w:ascii="Times New Roman" w:hAnsi="Times New Roman" w:cs="Times New Roman"/>
          <w:sz w:val="24"/>
          <w:szCs w:val="24"/>
        </w:rPr>
        <w:t xml:space="preserve">a </w:t>
      </w:r>
      <w:r w:rsidR="003F21EE" w:rsidRPr="008F5272">
        <w:rPr>
          <w:rFonts w:ascii="Times New Roman" w:hAnsi="Times New Roman" w:cs="Times New Roman"/>
          <w:sz w:val="24"/>
          <w:szCs w:val="24"/>
        </w:rPr>
        <w:t>murine model of secretor/non-secretor</w:t>
      </w:r>
      <w:r w:rsidR="00B01A99" w:rsidRPr="008F5272">
        <w:rPr>
          <w:rFonts w:ascii="Times New Roman" w:hAnsi="Times New Roman" w:cs="Times New Roman"/>
          <w:sz w:val="24"/>
          <w:szCs w:val="24"/>
        </w:rPr>
        <w:t xml:space="preserve"> status, with </w:t>
      </w:r>
      <w:r w:rsidRPr="008F5272">
        <w:rPr>
          <w:rFonts w:ascii="Times New Roman" w:hAnsi="Times New Roman" w:cs="Times New Roman"/>
          <w:sz w:val="24"/>
          <w:szCs w:val="24"/>
        </w:rPr>
        <w:t>or</w:t>
      </w:r>
      <w:r w:rsidR="00B01A99" w:rsidRPr="008F5272">
        <w:rPr>
          <w:rFonts w:ascii="Times New Roman" w:hAnsi="Times New Roman" w:cs="Times New Roman"/>
          <w:sz w:val="24"/>
          <w:szCs w:val="24"/>
        </w:rPr>
        <w:t xml:space="preserve"> without prior </w:t>
      </w:r>
      <w:r w:rsidR="003F21EE" w:rsidRPr="008F5272">
        <w:rPr>
          <w:rFonts w:ascii="Times New Roman" w:hAnsi="Times New Roman" w:cs="Times New Roman"/>
          <w:sz w:val="24"/>
          <w:szCs w:val="24"/>
        </w:rPr>
        <w:t xml:space="preserve">antibiotic </w:t>
      </w:r>
      <w:r w:rsidR="00B01A99" w:rsidRPr="008F5272">
        <w:rPr>
          <w:rFonts w:ascii="Times New Roman" w:hAnsi="Times New Roman" w:cs="Times New Roman"/>
          <w:sz w:val="24"/>
          <w:szCs w:val="24"/>
        </w:rPr>
        <w:t>depletion of commensal microbiota</w:t>
      </w:r>
      <w:r w:rsidR="003F21EE" w:rsidRPr="008F5272">
        <w:rPr>
          <w:rFonts w:ascii="Times New Roman" w:hAnsi="Times New Roman" w:cs="Times New Roman"/>
          <w:sz w:val="24"/>
          <w:szCs w:val="24"/>
        </w:rPr>
        <w:t xml:space="preserve">. </w:t>
      </w:r>
    </w:p>
    <w:p w14:paraId="37BEC7A1" w14:textId="001C9F52" w:rsidR="000F7A40" w:rsidRPr="008F5272" w:rsidRDefault="000F7A40" w:rsidP="00153916">
      <w:pPr>
        <w:spacing w:after="0" w:line="480" w:lineRule="auto"/>
        <w:rPr>
          <w:rFonts w:ascii="Times New Roman" w:hAnsi="Times New Roman" w:cs="Times New Roman"/>
          <w:sz w:val="24"/>
          <w:szCs w:val="24"/>
        </w:rPr>
        <w:pPrChange w:id="43" w:author="Yiming Wang" w:date="2024-06-08T22:19:00Z">
          <w:pPr>
            <w:spacing w:after="0" w:line="480" w:lineRule="auto"/>
            <w:jc w:val="both"/>
          </w:pPr>
        </w:pPrChange>
      </w:pPr>
      <w:r w:rsidRPr="008F5272">
        <w:rPr>
          <w:rFonts w:ascii="Times New Roman" w:hAnsi="Times New Roman" w:cs="Times New Roman"/>
          <w:sz w:val="24"/>
          <w:szCs w:val="24"/>
        </w:rPr>
        <w:br w:type="page"/>
      </w:r>
    </w:p>
    <w:p w14:paraId="372B4DCF" w14:textId="77777777" w:rsidR="00C51B17" w:rsidRPr="008F5272" w:rsidRDefault="00C51B17" w:rsidP="00153916">
      <w:pPr>
        <w:pStyle w:val="NoSpacing"/>
        <w:spacing w:line="480" w:lineRule="auto"/>
        <w:rPr>
          <w:rFonts w:ascii="Times New Roman" w:hAnsi="Times New Roman" w:cs="Times New Roman"/>
          <w:b/>
          <w:bCs/>
          <w:sz w:val="24"/>
          <w:szCs w:val="24"/>
        </w:rPr>
        <w:pPrChange w:id="44" w:author="Yiming Wang" w:date="2024-06-08T22:19:00Z">
          <w:pPr>
            <w:pStyle w:val="NoSpacing"/>
            <w:spacing w:line="480" w:lineRule="auto"/>
            <w:jc w:val="both"/>
          </w:pPr>
        </w:pPrChange>
      </w:pPr>
      <w:r w:rsidRPr="008F5272">
        <w:rPr>
          <w:rFonts w:ascii="Times New Roman" w:hAnsi="Times New Roman" w:cs="Times New Roman"/>
          <w:b/>
          <w:bCs/>
          <w:sz w:val="24"/>
          <w:szCs w:val="24"/>
        </w:rPr>
        <w:lastRenderedPageBreak/>
        <w:t>MATERIALS AND METHODS</w:t>
      </w:r>
    </w:p>
    <w:p w14:paraId="1354DA4A" w14:textId="2A0C84FB" w:rsidR="00C51B17" w:rsidRPr="008F5272" w:rsidRDefault="00C51B17" w:rsidP="00153916">
      <w:pPr>
        <w:pStyle w:val="NoSpacing"/>
        <w:spacing w:line="480" w:lineRule="auto"/>
        <w:rPr>
          <w:rFonts w:ascii="Times New Roman" w:hAnsi="Times New Roman" w:cs="Times New Roman"/>
          <w:sz w:val="24"/>
          <w:szCs w:val="24"/>
        </w:rPr>
        <w:pPrChange w:id="45" w:author="Yiming Wang" w:date="2024-06-08T22:19:00Z">
          <w:pPr>
            <w:pStyle w:val="NoSpacing"/>
            <w:spacing w:line="480" w:lineRule="auto"/>
            <w:jc w:val="both"/>
          </w:pPr>
        </w:pPrChange>
      </w:pPr>
      <w:r w:rsidRPr="008F5272">
        <w:rPr>
          <w:rFonts w:ascii="Times New Roman" w:hAnsi="Times New Roman" w:cs="Times New Roman"/>
          <w:sz w:val="24"/>
          <w:szCs w:val="24"/>
        </w:rPr>
        <w:t xml:space="preserve">Details of reagent catalogue numbers and resource links are provided in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Table S1</w:t>
      </w:r>
      <w:r w:rsidRPr="008F5272">
        <w:rPr>
          <w:rFonts w:ascii="Times New Roman" w:hAnsi="Times New Roman" w:cs="Times New Roman"/>
          <w:sz w:val="24"/>
          <w:szCs w:val="24"/>
        </w:rPr>
        <w:t>.</w:t>
      </w:r>
    </w:p>
    <w:p w14:paraId="3947056D" w14:textId="77777777" w:rsidR="00C51B17" w:rsidRPr="008F5272" w:rsidRDefault="00C51B17" w:rsidP="00153916">
      <w:pPr>
        <w:pStyle w:val="NoSpacing"/>
        <w:spacing w:line="480" w:lineRule="auto"/>
        <w:rPr>
          <w:rFonts w:ascii="Times New Roman" w:hAnsi="Times New Roman" w:cs="Times New Roman"/>
          <w:b/>
          <w:bCs/>
          <w:sz w:val="24"/>
          <w:szCs w:val="24"/>
        </w:rPr>
        <w:pPrChange w:id="46" w:author="Yiming Wang" w:date="2024-06-08T22:19:00Z">
          <w:pPr>
            <w:pStyle w:val="NoSpacing"/>
            <w:spacing w:line="480" w:lineRule="auto"/>
            <w:jc w:val="both"/>
          </w:pPr>
        </w:pPrChange>
      </w:pPr>
    </w:p>
    <w:p w14:paraId="74A7F771" w14:textId="77777777" w:rsidR="00C51B17" w:rsidRPr="008F5272" w:rsidRDefault="00C51B17" w:rsidP="00153916">
      <w:pPr>
        <w:spacing w:after="0" w:line="480" w:lineRule="auto"/>
        <w:rPr>
          <w:rFonts w:ascii="Times New Roman" w:hAnsi="Times New Roman" w:cs="Times New Roman"/>
          <w:b/>
          <w:bCs/>
          <w:sz w:val="24"/>
          <w:szCs w:val="24"/>
        </w:rPr>
        <w:pPrChange w:id="47" w:author="Yiming Wang" w:date="2024-06-08T22:19:00Z">
          <w:pPr>
            <w:spacing w:after="0" w:line="480" w:lineRule="auto"/>
            <w:jc w:val="both"/>
          </w:pPr>
        </w:pPrChange>
      </w:pPr>
      <w:r w:rsidRPr="008F5272">
        <w:rPr>
          <w:rFonts w:ascii="Times New Roman" w:hAnsi="Times New Roman" w:cs="Times New Roman"/>
          <w:b/>
          <w:bCs/>
          <w:sz w:val="24"/>
          <w:szCs w:val="24"/>
        </w:rPr>
        <w:t>Mouse model</w:t>
      </w:r>
    </w:p>
    <w:p w14:paraId="6ACCA9E0" w14:textId="77777777" w:rsidR="00C51B17" w:rsidRPr="008F5272" w:rsidRDefault="00C51B17" w:rsidP="00153916">
      <w:pPr>
        <w:spacing w:after="0" w:line="480" w:lineRule="auto"/>
        <w:rPr>
          <w:rFonts w:ascii="Times New Roman" w:hAnsi="Times New Roman" w:cs="Times New Roman"/>
          <w:b/>
          <w:bCs/>
          <w:i/>
          <w:iCs/>
          <w:sz w:val="24"/>
          <w:szCs w:val="24"/>
        </w:rPr>
        <w:pPrChange w:id="48" w:author="Yiming Wang" w:date="2024-06-08T22:19:00Z">
          <w:pPr>
            <w:spacing w:after="0" w:line="480" w:lineRule="auto"/>
            <w:jc w:val="both"/>
          </w:pPr>
        </w:pPrChange>
      </w:pPr>
      <w:r w:rsidRPr="008F5272">
        <w:rPr>
          <w:rFonts w:ascii="Times New Roman" w:hAnsi="Times New Roman" w:cs="Times New Roman"/>
          <w:b/>
          <w:bCs/>
          <w:i/>
          <w:iCs/>
          <w:sz w:val="24"/>
          <w:szCs w:val="24"/>
        </w:rPr>
        <w:t>Establishment of a Fut2</w:t>
      </w:r>
      <w:r w:rsidRPr="008F5272">
        <w:rPr>
          <w:rFonts w:ascii="Times New Roman" w:hAnsi="Times New Roman" w:cs="Times New Roman"/>
          <w:sz w:val="24"/>
          <w:szCs w:val="24"/>
        </w:rPr>
        <w:t xml:space="preserve"> </w:t>
      </w:r>
      <w:r w:rsidRPr="008F5272">
        <w:rPr>
          <w:rFonts w:ascii="Times New Roman" w:hAnsi="Times New Roman" w:cs="Times New Roman"/>
          <w:b/>
          <w:bCs/>
          <w:i/>
          <w:iCs/>
          <w:sz w:val="24"/>
          <w:szCs w:val="24"/>
        </w:rPr>
        <w:t>knockout mice</w:t>
      </w:r>
    </w:p>
    <w:p w14:paraId="489DF215" w14:textId="531226BB" w:rsidR="00C51B17" w:rsidRPr="008F5272" w:rsidRDefault="00C51B17" w:rsidP="00153916">
      <w:pPr>
        <w:spacing w:after="0" w:line="480" w:lineRule="auto"/>
        <w:rPr>
          <w:rFonts w:ascii="Times New Roman" w:hAnsi="Times New Roman" w:cs="Times New Roman"/>
          <w:sz w:val="24"/>
          <w:szCs w:val="24"/>
        </w:rPr>
        <w:pPrChange w:id="49" w:author="Yiming Wang" w:date="2024-06-08T22:19:00Z">
          <w:pPr>
            <w:spacing w:after="0" w:line="480" w:lineRule="auto"/>
            <w:jc w:val="both"/>
          </w:pPr>
        </w:pPrChange>
      </w:pPr>
      <w:r w:rsidRPr="008F5272">
        <w:rPr>
          <w:rFonts w:ascii="Times New Roman" w:hAnsi="Times New Roman" w:cs="Times New Roman"/>
          <w:sz w:val="24"/>
          <w:szCs w:val="24"/>
        </w:rPr>
        <w:t xml:space="preserve">A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mouse line was developed using CRISPR/Cas9 technology in C57BL/6 mice (IMSR_JAX:000664) by South Australian Genome Editing (SAGE). Briefly, a 1230 bp region of the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exon region was excised using targeted CRISPR guide sequences. Gene knock out was confirmed by Sanger sequencing and phenotype confirmed by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 staining of intestinal biopsies using Ulex Europaeus lectin 1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Fig. S1)</w:t>
      </w:r>
      <w:r w:rsidRPr="008F5272">
        <w:rPr>
          <w:rFonts w:ascii="Times New Roman" w:hAnsi="Times New Roman" w:cs="Times New Roman"/>
          <w:sz w:val="24"/>
          <w:szCs w:val="24"/>
        </w:rPr>
        <w:t xml:space="preserve">, as described previously </w:t>
      </w:r>
      <w:r w:rsidRPr="008F5272">
        <w:rPr>
          <w:rFonts w:ascii="Times New Roman" w:hAnsi="Times New Roman" w:cs="Times New Roman"/>
          <w:sz w:val="24"/>
          <w:szCs w:val="24"/>
        </w:rPr>
        <w:fldChar w:fldCharType="begin">
          <w:fldData xml:space="preserve">PEVuZE5vdGU+PENpdGU+PEF1dGhvcj5UYXlsb3I8L0F1dGhvcj48WWVhcj4yMDE3PC9ZZWFyPjxS
ZWNOdW0+MTMyPC9SZWNOdW0+PERpc3BsYXlUZXh0PlsyMV08L0Rpc3BsYXlUZXh0PjxyZWNvcmQ+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PEVuZE5vdGU+PENpdGU+PEF1dGhvcj5UYXlsb3I8L0F1dGhvcj48WWVhcj4yMDE3PC9ZZWFyPjxS
ZWNOdW0+MTMyPC9SZWNOdW0+PERpc3BsYXlUZXh0PlsyMV08L0Rpc3BsYXlUZXh0PjxyZWNvcmQ+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[21]</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Littermate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mice (six weeks of age, gender-matched) were obtained by mating heterozygous male and female mice originating from F1 heterozygotes. </w:t>
      </w:r>
    </w:p>
    <w:p w14:paraId="424F3BEE" w14:textId="77777777" w:rsidR="00877491" w:rsidRPr="008F5272" w:rsidRDefault="00877491" w:rsidP="00153916">
      <w:pPr>
        <w:spacing w:after="0" w:line="480" w:lineRule="auto"/>
        <w:rPr>
          <w:rFonts w:ascii="Times New Roman" w:hAnsi="Times New Roman" w:cs="Times New Roman"/>
          <w:sz w:val="24"/>
          <w:szCs w:val="24"/>
        </w:rPr>
        <w:pPrChange w:id="50" w:author="Yiming Wang" w:date="2024-06-08T22:19:00Z">
          <w:pPr>
            <w:spacing w:after="0" w:line="480" w:lineRule="auto"/>
            <w:jc w:val="both"/>
          </w:pPr>
        </w:pPrChange>
      </w:pPr>
    </w:p>
    <w:p w14:paraId="27D7D999" w14:textId="0B33220E" w:rsidR="00877491" w:rsidRPr="008F5272" w:rsidRDefault="00877491" w:rsidP="00153916">
      <w:pPr>
        <w:spacing w:after="0" w:line="480" w:lineRule="auto"/>
        <w:rPr>
          <w:rFonts w:ascii="Times New Roman" w:hAnsi="Times New Roman" w:cs="Times New Roman"/>
          <w:b/>
          <w:bCs/>
          <w:i/>
          <w:iCs/>
          <w:sz w:val="24"/>
          <w:szCs w:val="24"/>
        </w:rPr>
        <w:pPrChange w:id="51" w:author="Yiming Wang" w:date="2024-06-08T22:19:00Z">
          <w:pPr>
            <w:spacing w:after="0" w:line="480" w:lineRule="auto"/>
            <w:jc w:val="both"/>
          </w:pPr>
        </w:pPrChange>
      </w:pPr>
      <w:r w:rsidRPr="008F5272">
        <w:rPr>
          <w:rFonts w:ascii="Times New Roman" w:hAnsi="Times New Roman" w:cs="Times New Roman"/>
          <w:b/>
          <w:bCs/>
          <w:i/>
          <w:iCs/>
          <w:sz w:val="24"/>
          <w:szCs w:val="24"/>
        </w:rPr>
        <w:t>Breeding and housing</w:t>
      </w:r>
    </w:p>
    <w:p w14:paraId="314C7F5F" w14:textId="77777777" w:rsidR="007A5DA1" w:rsidRPr="008F5272" w:rsidRDefault="00C51B17" w:rsidP="00153916">
      <w:pPr>
        <w:spacing w:after="0" w:line="480" w:lineRule="auto"/>
        <w:rPr>
          <w:rFonts w:ascii="Times New Roman" w:hAnsi="Times New Roman" w:cs="Times New Roman"/>
          <w:sz w:val="24"/>
          <w:szCs w:val="24"/>
        </w:rPr>
        <w:pPrChange w:id="52" w:author="Yiming Wang" w:date="2024-06-08T22:19:00Z">
          <w:pPr>
            <w:spacing w:after="0" w:line="480" w:lineRule="auto"/>
            <w:jc w:val="both"/>
          </w:pPr>
        </w:pPrChange>
      </w:pPr>
      <w:r w:rsidRPr="008F5272">
        <w:rPr>
          <w:rFonts w:ascii="Times New Roman" w:hAnsi="Times New Roman" w:cs="Times New Roman"/>
          <w:sz w:val="24"/>
          <w:szCs w:val="24"/>
        </w:rPr>
        <w:t xml:space="preserve">All mice were bred and maintained under speciﬁc and opportunistic pathogen free </w:t>
      </w:r>
      <w:r w:rsidR="00BE0D92" w:rsidRPr="008F5272">
        <w:rPr>
          <w:rFonts w:ascii="Times New Roman" w:hAnsi="Times New Roman" w:cs="Times New Roman"/>
          <w:sz w:val="24"/>
          <w:szCs w:val="24"/>
        </w:rPr>
        <w:t xml:space="preserve">(SPF) </w:t>
      </w:r>
      <w:r w:rsidRPr="008F5272">
        <w:rPr>
          <w:rFonts w:ascii="Times New Roman" w:hAnsi="Times New Roman" w:cs="Times New Roman"/>
          <w:sz w:val="24"/>
          <w:szCs w:val="24"/>
        </w:rPr>
        <w:t>conditions at 22°C ± 2°C, under a 12</w:t>
      </w:r>
      <w:r w:rsidR="00CA1436"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 light-dark cycle, at the South Australian Health and Medical Research Institute (SAHMRI). </w:t>
      </w:r>
      <w:r w:rsidR="007A5DA1" w:rsidRPr="008F5272">
        <w:rPr>
          <w:rFonts w:ascii="Times New Roman" w:hAnsi="Times New Roman" w:cs="Times New Roman"/>
          <w:sz w:val="24"/>
          <w:szCs w:val="24"/>
        </w:rPr>
        <w:t>All mice were housed in individually ventilated cages, fed an identical diet (</w:t>
      </w:r>
      <w:proofErr w:type="spellStart"/>
      <w:r w:rsidR="007A5DA1" w:rsidRPr="008F5272">
        <w:rPr>
          <w:rFonts w:ascii="Times New Roman" w:hAnsi="Times New Roman" w:cs="Times New Roman"/>
          <w:sz w:val="24"/>
          <w:szCs w:val="24"/>
        </w:rPr>
        <w:t>Teklad</w:t>
      </w:r>
      <w:proofErr w:type="spellEnd"/>
      <w:r w:rsidR="007A5DA1" w:rsidRPr="008F5272">
        <w:rPr>
          <w:rFonts w:ascii="Times New Roman" w:hAnsi="Times New Roman" w:cs="Times New Roman"/>
          <w:sz w:val="24"/>
          <w:szCs w:val="24"/>
        </w:rPr>
        <w:t xml:space="preserve"> Global 18% Rodent Protein Diet, </w:t>
      </w:r>
      <w:proofErr w:type="spellStart"/>
      <w:r w:rsidR="007A5DA1" w:rsidRPr="008F5272">
        <w:rPr>
          <w:rFonts w:ascii="Times New Roman" w:hAnsi="Times New Roman" w:cs="Times New Roman"/>
          <w:sz w:val="24"/>
          <w:szCs w:val="24"/>
        </w:rPr>
        <w:t>Envigo</w:t>
      </w:r>
      <w:proofErr w:type="spellEnd"/>
      <w:r w:rsidR="007A5DA1" w:rsidRPr="008F5272">
        <w:rPr>
          <w:rFonts w:ascii="Times New Roman" w:hAnsi="Times New Roman" w:cs="Times New Roman"/>
          <w:sz w:val="24"/>
          <w:szCs w:val="24"/>
        </w:rPr>
        <w:t xml:space="preserve">, Huntingdon, UK), maintained under the Federation of European Laboratory Animal Science Associations (FELASA) standards and routinely screened using a SNP genotyping panel. </w:t>
      </w:r>
    </w:p>
    <w:p w14:paraId="073F2494" w14:textId="77777777" w:rsidR="007A5DA1" w:rsidRPr="008F5272" w:rsidRDefault="007A5DA1" w:rsidP="00153916">
      <w:pPr>
        <w:spacing w:after="0" w:line="480" w:lineRule="auto"/>
        <w:rPr>
          <w:rFonts w:ascii="Times New Roman" w:hAnsi="Times New Roman" w:cs="Times New Roman"/>
          <w:sz w:val="24"/>
          <w:szCs w:val="24"/>
        </w:rPr>
        <w:pPrChange w:id="53" w:author="Yiming Wang" w:date="2024-06-08T22:19:00Z">
          <w:pPr>
            <w:spacing w:after="0" w:line="480" w:lineRule="auto"/>
            <w:jc w:val="both"/>
          </w:pPr>
        </w:pPrChange>
      </w:pPr>
    </w:p>
    <w:p w14:paraId="6C63C098" w14:textId="4667F50A" w:rsidR="009B4B7D" w:rsidRPr="009B4B7D" w:rsidRDefault="00877491" w:rsidP="009B4B7D">
      <w:pPr>
        <w:spacing w:after="0" w:line="480" w:lineRule="auto"/>
        <w:rPr>
          <w:ins w:id="54" w:author="Yiming Wang" w:date="2024-06-08T23:16:00Z"/>
          <w:rFonts w:ascii="Times New Roman" w:hAnsi="Times New Roman" w:cs="Times New Roman"/>
          <w:sz w:val="24"/>
          <w:szCs w:val="24"/>
        </w:rPr>
      </w:pPr>
      <w:bookmarkStart w:id="55" w:name="_Hlk165014182"/>
      <w:r w:rsidRPr="008F5272">
        <w:rPr>
          <w:rFonts w:ascii="Times New Roman" w:hAnsi="Times New Roman" w:cs="Times New Roman"/>
          <w:sz w:val="24"/>
          <w:szCs w:val="24"/>
        </w:rPr>
        <w:t xml:space="preserve">Heterozygous x heterozygous breeding was performed to allow for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littermates, while also </w:t>
      </w:r>
      <w:r w:rsidR="00C61AFB" w:rsidRPr="008F5272">
        <w:rPr>
          <w:rFonts w:ascii="Times New Roman" w:hAnsi="Times New Roman" w:cs="Times New Roman"/>
          <w:sz w:val="24"/>
          <w:szCs w:val="24"/>
        </w:rPr>
        <w:t xml:space="preserve">standardising effects of </w:t>
      </w:r>
      <w:r w:rsidR="00C61AFB" w:rsidRPr="008F5272">
        <w:rPr>
          <w:rFonts w:ascii="Times New Roman" w:hAnsi="Times New Roman" w:cs="Times New Roman"/>
          <w:i/>
          <w:iCs/>
          <w:sz w:val="24"/>
          <w:szCs w:val="24"/>
        </w:rPr>
        <w:t>Fut2</w:t>
      </w:r>
      <w:r w:rsidR="00C61AFB" w:rsidRPr="008F5272">
        <w:rPr>
          <w:rFonts w:ascii="Times New Roman" w:hAnsi="Times New Roman" w:cs="Times New Roman"/>
          <w:sz w:val="24"/>
          <w:szCs w:val="24"/>
        </w:rPr>
        <w:t xml:space="preserve"> that occur through vertical transmission. </w:t>
      </w:r>
      <w:r w:rsidR="00C61AFB" w:rsidRPr="008F5272">
        <w:rPr>
          <w:rFonts w:ascii="Times New Roman" w:hAnsi="Times New Roman" w:cs="Times New Roman"/>
          <w:i/>
          <w:iCs/>
          <w:sz w:val="24"/>
          <w:szCs w:val="24"/>
        </w:rPr>
        <w:lastRenderedPageBreak/>
        <w:t>Fut2</w:t>
      </w:r>
      <w:r w:rsidR="00C61AFB" w:rsidRPr="008F5272">
        <w:rPr>
          <w:rFonts w:ascii="Times New Roman" w:hAnsi="Times New Roman" w:cs="Times New Roman"/>
          <w:sz w:val="24"/>
          <w:szCs w:val="24"/>
          <w:vertAlign w:val="superscript"/>
        </w:rPr>
        <w:t>KO</w:t>
      </w:r>
      <w:r w:rsidR="00C56F21" w:rsidRPr="008F5272">
        <w:rPr>
          <w:rFonts w:ascii="Times New Roman" w:hAnsi="Times New Roman" w:cs="Times New Roman"/>
          <w:sz w:val="24"/>
          <w:szCs w:val="24"/>
        </w:rPr>
        <w:t xml:space="preserv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HET</w:t>
      </w:r>
      <w:ins w:id="56" w:author="Yiming Wang" w:date="2024-06-08T23:41:00Z">
        <w:r w:rsidR="00FC05A1">
          <w:rPr>
            <w:rFonts w:ascii="Times New Roman" w:hAnsi="Times New Roman" w:cs="Times New Roman"/>
            <w:sz w:val="24"/>
            <w:szCs w:val="24"/>
          </w:rPr>
          <w:t>,</w:t>
        </w:r>
      </w:ins>
      <w:r w:rsidR="00C61AFB" w:rsidRPr="008F5272">
        <w:rPr>
          <w:rFonts w:ascii="Times New Roman" w:hAnsi="Times New Roman" w:cs="Times New Roman"/>
          <w:sz w:val="24"/>
          <w:szCs w:val="24"/>
        </w:rPr>
        <w:t xml:space="preserve"> and </w:t>
      </w:r>
      <w:r w:rsidR="00C61AFB" w:rsidRPr="008F5272">
        <w:rPr>
          <w:rFonts w:ascii="Times New Roman" w:hAnsi="Times New Roman" w:cs="Times New Roman"/>
          <w:i/>
          <w:iCs/>
          <w:sz w:val="24"/>
          <w:szCs w:val="24"/>
        </w:rPr>
        <w:t>Fut2</w:t>
      </w:r>
      <w:r w:rsidR="00C61AFB" w:rsidRPr="008F5272">
        <w:rPr>
          <w:rFonts w:ascii="Times New Roman" w:hAnsi="Times New Roman" w:cs="Times New Roman"/>
          <w:sz w:val="24"/>
          <w:szCs w:val="24"/>
          <w:vertAlign w:val="superscript"/>
        </w:rPr>
        <w:t>WT</w:t>
      </w:r>
      <w:r w:rsidR="00C61AFB" w:rsidRPr="008F5272">
        <w:rPr>
          <w:rFonts w:ascii="Times New Roman" w:hAnsi="Times New Roman" w:cs="Times New Roman"/>
          <w:sz w:val="24"/>
          <w:szCs w:val="24"/>
        </w:rPr>
        <w:t xml:space="preserve"> littermates were co-housed </w:t>
      </w:r>
      <w:r w:rsidR="00C56F21" w:rsidRPr="008F5272">
        <w:rPr>
          <w:rFonts w:ascii="Times New Roman" w:hAnsi="Times New Roman" w:cs="Times New Roman"/>
          <w:sz w:val="24"/>
          <w:szCs w:val="24"/>
        </w:rPr>
        <w:t xml:space="preserve">from birth until weaning (~3 weeks), where they were genotyped by PCR amplicon melt curve using primers targeting the outer and inner regions of the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rPr>
        <w:t xml:space="preserve"> gene.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KO</w:t>
      </w:r>
      <w:r w:rsidR="00C56F21" w:rsidRPr="008F5272">
        <w:rPr>
          <w:rFonts w:ascii="Times New Roman" w:hAnsi="Times New Roman" w:cs="Times New Roman"/>
          <w:sz w:val="24"/>
          <w:szCs w:val="24"/>
        </w:rPr>
        <w:t xml:space="preserve"> and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 xml:space="preserve">WT </w:t>
      </w:r>
      <w:r w:rsidR="00C56F21" w:rsidRPr="008F5272">
        <w:rPr>
          <w:rFonts w:ascii="Times New Roman" w:hAnsi="Times New Roman" w:cs="Times New Roman"/>
          <w:sz w:val="24"/>
          <w:szCs w:val="24"/>
        </w:rPr>
        <w:t xml:space="preserve">mice separated into cages </w:t>
      </w:r>
      <w:r w:rsidR="007A5DA1" w:rsidRPr="008F5272">
        <w:rPr>
          <w:rFonts w:ascii="Times New Roman" w:hAnsi="Times New Roman" w:cs="Times New Roman"/>
          <w:sz w:val="24"/>
          <w:szCs w:val="24"/>
        </w:rPr>
        <w:t xml:space="preserve">after weaning </w:t>
      </w:r>
      <w:r w:rsidR="00C56F21" w:rsidRPr="008F5272">
        <w:rPr>
          <w:rFonts w:ascii="Times New Roman" w:hAnsi="Times New Roman" w:cs="Times New Roman"/>
          <w:sz w:val="24"/>
          <w:szCs w:val="24"/>
        </w:rPr>
        <w:t xml:space="preserve">based on sex and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rPr>
        <w:t xml:space="preserve"> genotype</w:t>
      </w:r>
      <w:r w:rsidR="007A5DA1" w:rsidRPr="008F5272">
        <w:rPr>
          <w:rFonts w:ascii="Times New Roman" w:hAnsi="Times New Roman" w:cs="Times New Roman"/>
          <w:sz w:val="24"/>
          <w:szCs w:val="24"/>
        </w:rPr>
        <w:t xml:space="preserve"> (</w:t>
      </w:r>
      <w:r w:rsidR="007A5DA1" w:rsidRPr="002D17FF">
        <w:rPr>
          <w:rFonts w:ascii="Times New Roman" w:hAnsi="Times New Roman" w:cs="Times New Roman"/>
          <w:b/>
          <w:bCs/>
          <w:sz w:val="24"/>
          <w:szCs w:val="24"/>
        </w:rPr>
        <w:t>Figure 1A</w:t>
      </w:r>
      <w:r w:rsidR="007A5DA1" w:rsidRPr="008F5272">
        <w:rPr>
          <w:rFonts w:ascii="Times New Roman" w:hAnsi="Times New Roman" w:cs="Times New Roman"/>
          <w:sz w:val="24"/>
          <w:szCs w:val="24"/>
        </w:rPr>
        <w:t>)</w:t>
      </w:r>
      <w:r w:rsidR="00C56F21" w:rsidRPr="008F5272">
        <w:rPr>
          <w:rFonts w:ascii="Times New Roman" w:hAnsi="Times New Roman" w:cs="Times New Roman"/>
          <w:sz w:val="24"/>
          <w:szCs w:val="24"/>
        </w:rPr>
        <w:t xml:space="preserve">. No experiments were performed on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HET</w:t>
      </w:r>
      <w:r w:rsidR="00C56F21" w:rsidRPr="008F5272">
        <w:rPr>
          <w:rFonts w:ascii="Times New Roman" w:hAnsi="Times New Roman" w:cs="Times New Roman"/>
          <w:sz w:val="24"/>
          <w:szCs w:val="24"/>
        </w:rPr>
        <w:t xml:space="preserve"> mice. </w:t>
      </w:r>
      <w:r w:rsidR="00C51B17" w:rsidRPr="008F5272">
        <w:rPr>
          <w:rFonts w:ascii="Times New Roman" w:hAnsi="Times New Roman" w:cs="Times New Roman"/>
          <w:sz w:val="24"/>
          <w:szCs w:val="24"/>
        </w:rPr>
        <w:t xml:space="preserve">In all experiments, </w:t>
      </w:r>
      <w:proofErr w:type="gramStart"/>
      <w:r w:rsidR="007A5DA1" w:rsidRPr="008F5272">
        <w:rPr>
          <w:rFonts w:ascii="Times New Roman" w:hAnsi="Times New Roman" w:cs="Times New Roman"/>
          <w:sz w:val="24"/>
          <w:szCs w:val="24"/>
        </w:rPr>
        <w:t>6-week old</w:t>
      </w:r>
      <w:proofErr w:type="gramEnd"/>
      <w:r w:rsidR="007A5DA1" w:rsidRPr="008F5272">
        <w:rPr>
          <w:rFonts w:ascii="Times New Roman" w:hAnsi="Times New Roman" w:cs="Times New Roman"/>
          <w:sz w:val="24"/>
          <w:szCs w:val="24"/>
        </w:rPr>
        <w:t xml:space="preserve">, </w:t>
      </w:r>
      <w:r w:rsidR="00C51B17" w:rsidRPr="008F5272">
        <w:rPr>
          <w:rFonts w:ascii="Times New Roman" w:hAnsi="Times New Roman" w:cs="Times New Roman"/>
          <w:sz w:val="24"/>
          <w:szCs w:val="24"/>
        </w:rPr>
        <w:t xml:space="preserve">age- and </w:t>
      </w:r>
      <w:r w:rsidR="007A5DA1" w:rsidRPr="008F5272">
        <w:rPr>
          <w:rFonts w:ascii="Times New Roman" w:hAnsi="Times New Roman" w:cs="Times New Roman"/>
          <w:sz w:val="24"/>
          <w:szCs w:val="24"/>
        </w:rPr>
        <w:t>sex</w:t>
      </w:r>
      <w:r w:rsidR="00C51B17" w:rsidRPr="008F5272">
        <w:rPr>
          <w:rFonts w:ascii="Times New Roman" w:hAnsi="Times New Roman" w:cs="Times New Roman"/>
          <w:sz w:val="24"/>
          <w:szCs w:val="24"/>
        </w:rPr>
        <w:t>-matched mice were used. Each experimental group consisted of at least 4 cages to control for cage effect</w:t>
      </w:r>
      <w:r w:rsidR="00D417C0" w:rsidRPr="008F5272">
        <w:rPr>
          <w:rFonts w:ascii="Times New Roman" w:hAnsi="Times New Roman" w:cs="Times New Roman"/>
          <w:sz w:val="24"/>
          <w:szCs w:val="24"/>
        </w:rPr>
        <w:t>s</w:t>
      </w:r>
      <w:r w:rsidR="00C51B17" w:rsidRPr="008F5272">
        <w:rPr>
          <w:rFonts w:ascii="Times New Roman" w:hAnsi="Times New Roman" w:cs="Times New Roman"/>
          <w:sz w:val="24"/>
          <w:szCs w:val="24"/>
        </w:rPr>
        <w:t xml:space="preserve">. </w:t>
      </w:r>
      <w:bookmarkEnd w:id="55"/>
      <w:ins w:id="57" w:author="Yiming Wang" w:date="2024-06-08T23:16:00Z">
        <w:r w:rsidR="009B4B7D" w:rsidRPr="009B4B7D">
          <w:rPr>
            <w:rFonts w:ascii="Times New Roman" w:hAnsi="Times New Roman" w:cs="Times New Roman"/>
            <w:sz w:val="24"/>
            <w:szCs w:val="24"/>
          </w:rPr>
          <w:t>Given the heterogeneous nature of the gut microbiome, each mouse was considered as a biological replicate rather than a technical replicate, even within cohoused littermates.</w:t>
        </w:r>
      </w:ins>
    </w:p>
    <w:p w14:paraId="7E464A5D" w14:textId="77777777" w:rsidR="00C51B17" w:rsidRPr="008F5272" w:rsidRDefault="00C51B17" w:rsidP="00FC05A1">
      <w:pPr>
        <w:spacing w:after="0" w:line="480" w:lineRule="auto"/>
        <w:rPr>
          <w:rFonts w:ascii="Times New Roman" w:hAnsi="Times New Roman" w:cs="Times New Roman"/>
          <w:b/>
          <w:bCs/>
          <w:i/>
          <w:iCs/>
          <w:sz w:val="24"/>
          <w:szCs w:val="24"/>
        </w:rPr>
      </w:pPr>
    </w:p>
    <w:p w14:paraId="699FBF67" w14:textId="77777777" w:rsidR="00C51B17" w:rsidRPr="008F5272" w:rsidRDefault="00C51B17" w:rsidP="00FC05A1">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Antibiotic treatment</w:t>
      </w:r>
    </w:p>
    <w:p w14:paraId="307EC8BB" w14:textId="786A91AB"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 cocktail of ampicillin (1 g/L, Sigma-Aldrich) and neomycin (0.5 g/L, Sigma-Aldrich) was provided to mice via drinking water for 7 days. Water bottle volume and mouse weight were monitored to assess water intake</w:t>
      </w:r>
      <w:r w:rsidR="00FC05A1">
        <w:rPr>
          <w:rFonts w:ascii="Times New Roman" w:hAnsi="Times New Roman" w:cs="Times New Roman"/>
          <w:sz w:val="24"/>
          <w:szCs w:val="24"/>
        </w:rPr>
        <w:t>.</w:t>
      </w:r>
      <w:r w:rsidRPr="008F5272">
        <w:rPr>
          <w:rFonts w:ascii="Times New Roman" w:hAnsi="Times New Roman" w:cs="Times New Roman"/>
          <w:sz w:val="24"/>
          <w:szCs w:val="24"/>
        </w:rPr>
        <w:t xml:space="preserve"> </w:t>
      </w:r>
      <w:r w:rsidR="00FC05A1" w:rsidRPr="008F5272">
        <w:rPr>
          <w:rFonts w:ascii="Times New Roman" w:hAnsi="Times New Roman" w:cs="Times New Roman"/>
          <w:sz w:val="24"/>
          <w:szCs w:val="24"/>
        </w:rPr>
        <w:t xml:space="preserve"> </w:t>
      </w:r>
      <w:r w:rsidR="00FC05A1">
        <w:rPr>
          <w:rFonts w:ascii="Times New Roman" w:hAnsi="Times New Roman" w:cs="Times New Roman"/>
          <w:sz w:val="24"/>
          <w:szCs w:val="24"/>
        </w:rPr>
        <w:t>A</w:t>
      </w:r>
      <w:r w:rsidRPr="008F5272">
        <w:rPr>
          <w:rFonts w:ascii="Times New Roman" w:hAnsi="Times New Roman" w:cs="Times New Roman"/>
          <w:sz w:val="24"/>
          <w:szCs w:val="24"/>
        </w:rPr>
        <w:t xml:space="preserve">ntibiotic activity was confirmed by </w:t>
      </w:r>
      <w:ins w:id="58" w:author="Yiming Wang" w:date="2024-06-08T22:26:00Z">
        <w:r w:rsidR="00153916">
          <w:rPr>
            <w:rFonts w:ascii="Times New Roman" w:hAnsi="Times New Roman" w:cs="Times New Roman"/>
            <w:sz w:val="24"/>
            <w:szCs w:val="24"/>
            <w:lang w:eastAsia="zh-CN"/>
          </w:rPr>
          <w:t>qPCR tar</w:t>
        </w:r>
      </w:ins>
      <w:ins w:id="59" w:author="Yiming Wang" w:date="2024-06-08T22:27:00Z">
        <w:r w:rsidR="00153916">
          <w:rPr>
            <w:rFonts w:ascii="Times New Roman" w:hAnsi="Times New Roman" w:cs="Times New Roman"/>
            <w:sz w:val="24"/>
            <w:szCs w:val="24"/>
            <w:lang w:eastAsia="zh-CN"/>
          </w:rPr>
          <w:t xml:space="preserve">geting </w:t>
        </w:r>
      </w:ins>
      <w:r w:rsidRPr="008F5272">
        <w:rPr>
          <w:rFonts w:ascii="Times New Roman" w:hAnsi="Times New Roman" w:cs="Times New Roman"/>
          <w:sz w:val="24"/>
          <w:szCs w:val="24"/>
        </w:rPr>
        <w:t xml:space="preserve">16S </w:t>
      </w:r>
      <w:ins w:id="60" w:author="Yiming Wang" w:date="2024-06-08T22:27:00Z">
        <w:r w:rsidR="00153916">
          <w:rPr>
            <w:rFonts w:ascii="Times New Roman" w:hAnsi="Times New Roman" w:cs="Times New Roman"/>
            <w:sz w:val="24"/>
            <w:szCs w:val="24"/>
          </w:rPr>
          <w:t>rRNA gene</w:t>
        </w:r>
      </w:ins>
      <w:del w:id="61" w:author="Yiming Wang" w:date="2024-06-08T22:27:00Z">
        <w:r w:rsidRPr="008F5272" w:rsidDel="00153916">
          <w:rPr>
            <w:rFonts w:ascii="Times New Roman" w:hAnsi="Times New Roman" w:cs="Times New Roman"/>
            <w:sz w:val="24"/>
            <w:szCs w:val="24"/>
          </w:rPr>
          <w:delText>qPCR</w:delText>
        </w:r>
      </w:del>
      <w:r w:rsidRPr="008F5272">
        <w:rPr>
          <w:rFonts w:ascii="Times New Roman" w:hAnsi="Times New Roman" w:cs="Times New Roman"/>
          <w:sz w:val="24"/>
          <w:szCs w:val="24"/>
        </w:rPr>
        <w:t xml:space="preserve">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Table S2</w:t>
      </w:r>
      <w:r w:rsidRPr="008F5272">
        <w:rPr>
          <w:rFonts w:ascii="Times New Roman" w:hAnsi="Times New Roman" w:cs="Times New Roman"/>
          <w:sz w:val="24"/>
          <w:szCs w:val="24"/>
        </w:rPr>
        <w:t xml:space="preserve">) of faecal samples at day 7. </w:t>
      </w:r>
    </w:p>
    <w:p w14:paraId="0AE78082" w14:textId="77777777" w:rsidR="00C51B17" w:rsidRPr="008F5272" w:rsidRDefault="00C51B17" w:rsidP="00FC05A1">
      <w:pPr>
        <w:spacing w:after="0" w:line="480" w:lineRule="auto"/>
        <w:rPr>
          <w:rFonts w:ascii="Times New Roman" w:hAnsi="Times New Roman" w:cs="Times New Roman"/>
          <w:sz w:val="24"/>
          <w:szCs w:val="24"/>
        </w:rPr>
      </w:pPr>
    </w:p>
    <w:p w14:paraId="6E39B525" w14:textId="77777777" w:rsidR="00C51B17" w:rsidRPr="008F5272" w:rsidRDefault="00C51B17" w:rsidP="00FC05A1">
      <w:pPr>
        <w:keepNext/>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Probiotic supplementation</w:t>
      </w:r>
    </w:p>
    <w:p w14:paraId="36E735F1" w14:textId="703F60C3" w:rsidR="00C51B17" w:rsidRPr="008F5272" w:rsidRDefault="00C51B17" w:rsidP="00FC05A1">
      <w:pPr>
        <w:spacing w:after="0" w:line="480" w:lineRule="auto"/>
        <w:rPr>
          <w:rFonts w:ascii="Times New Roman" w:hAnsi="Times New Roman" w:cs="Times New Roman"/>
          <w:sz w:val="24"/>
          <w:szCs w:val="24"/>
        </w:rPr>
      </w:pPr>
      <w:bookmarkStart w:id="62" w:name="_Hlk164148896"/>
      <w:r w:rsidRPr="008F5272">
        <w:rPr>
          <w:rFonts w:ascii="Times New Roman" w:hAnsi="Times New Roman" w:cs="Times New Roman"/>
          <w:sz w:val="24"/>
          <w:szCs w:val="24"/>
        </w:rPr>
        <w:t>Mice received 5 × 10</w:t>
      </w:r>
      <w:r w:rsidRPr="008F5272">
        <w:rPr>
          <w:rFonts w:ascii="Times New Roman" w:hAnsi="Times New Roman" w:cs="Times New Roman"/>
          <w:sz w:val="24"/>
          <w:szCs w:val="24"/>
          <w:vertAlign w:val="superscript"/>
        </w:rPr>
        <w:t>7</w:t>
      </w:r>
      <w:r w:rsidR="00E95337" w:rsidRPr="008F5272">
        <w:rPr>
          <w:rFonts w:ascii="Times New Roman" w:hAnsi="Times New Roman" w:cs="Times New Roman"/>
          <w:sz w:val="24"/>
          <w:szCs w:val="24"/>
        </w:rPr>
        <w:t xml:space="preserve"> colony forming units (CFU)/g of mouse</w:t>
      </w:r>
      <w:r w:rsidRPr="008F5272">
        <w:rPr>
          <w:rFonts w:ascii="Times New Roman" w:hAnsi="Times New Roman" w:cs="Times New Roman"/>
          <w:sz w:val="24"/>
          <w:szCs w:val="24"/>
        </w:rPr>
        <w:t xml:space="preserve"> of either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B. bifidum</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daily for 5 days via oral gavage</w:t>
      </w:r>
      <w:r w:rsidR="00E95337"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006B4423" w:rsidRPr="008F5272">
        <w:rPr>
          <w:rFonts w:ascii="Times New Roman" w:hAnsi="Times New Roman" w:cs="Times New Roman"/>
          <w:sz w:val="24"/>
          <w:szCs w:val="24"/>
        </w:rPr>
        <w:t>A starting gavage concentration of 5 × 10</w:t>
      </w:r>
      <w:r w:rsidR="006B4423" w:rsidRPr="008F5272">
        <w:rPr>
          <w:rFonts w:ascii="Times New Roman" w:hAnsi="Times New Roman" w:cs="Times New Roman"/>
          <w:sz w:val="24"/>
          <w:szCs w:val="24"/>
          <w:vertAlign w:val="superscript"/>
        </w:rPr>
        <w:t>9</w:t>
      </w:r>
      <w:r w:rsidR="006B4423" w:rsidRPr="008F5272">
        <w:rPr>
          <w:rFonts w:ascii="Times New Roman" w:hAnsi="Times New Roman" w:cs="Times New Roman"/>
          <w:sz w:val="24"/>
          <w:szCs w:val="24"/>
        </w:rPr>
        <w:t xml:space="preserve"> CFU/mL in PBS was prepared daily from fresh overnight cultures. The dose was selected based on previous reports of safety, persistence, and immune modulation capability </w:t>
      </w:r>
      <w:r w:rsidRPr="008F5272">
        <w:rPr>
          <w:rFonts w:ascii="Times New Roman" w:hAnsi="Times New Roman" w:cs="Times New Roman"/>
          <w:sz w:val="24"/>
          <w:szCs w:val="24"/>
        </w:rPr>
        <w:fldChar w:fldCharType="begin">
          <w:fldData xml:space="preserve">PEVuZE5vdGU+PENpdGU+PEF1dGhvcj5TaXZhbjwvQXV0aG9yPjxZZWFyPjIwMTU8L1llYXI+PFJl
Y051bT4zNzwvUmVjTnVtPjxEaXNwbGF5VGV4dD5bMjIsIDIzXTwvRGlzcGxheVRleHQ+PHJlY29y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PEVuZE5vdGU+PENpdGU+PEF1dGhvcj5TaXZhbjwvQXV0aG9yPjxZZWFyPjIwMTU8L1llYXI+PFJl
Y051bT4zNzwvUmVjTnVtPjxEaXNwbGF5VGV4dD5bMjIsIDIzXTwvRGlzcGxheVRleHQ+PHJlY29y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[22, 23]</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w:t>
      </w:r>
      <w:bookmarkEnd w:id="62"/>
      <w:r w:rsidRPr="008F5272">
        <w:rPr>
          <w:rFonts w:ascii="Times New Roman" w:hAnsi="Times New Roman" w:cs="Times New Roman"/>
          <w:sz w:val="24"/>
          <w:szCs w:val="24"/>
        </w:rPr>
        <w:t xml:space="preserve"> </w:t>
      </w:r>
    </w:p>
    <w:p w14:paraId="5F0D2ECC" w14:textId="77777777" w:rsidR="00C51B17" w:rsidRPr="008F5272" w:rsidRDefault="00C51B17" w:rsidP="00FC05A1">
      <w:pPr>
        <w:spacing w:after="0" w:line="480" w:lineRule="auto"/>
        <w:rPr>
          <w:rFonts w:ascii="Times New Roman" w:hAnsi="Times New Roman" w:cs="Times New Roman"/>
          <w:sz w:val="24"/>
          <w:szCs w:val="24"/>
        </w:rPr>
      </w:pPr>
    </w:p>
    <w:p w14:paraId="17C9368E"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Bacterial strains</w:t>
      </w:r>
    </w:p>
    <w:p w14:paraId="1D3EB563" w14:textId="2CFD42FA"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(ATCC equivalent: 29521), </w:t>
      </w:r>
      <w:r w:rsidRPr="008F5272">
        <w:rPr>
          <w:rFonts w:ascii="Times New Roman" w:hAnsi="Times New Roman" w:cs="Times New Roman"/>
          <w:i/>
          <w:iCs/>
          <w:sz w:val="24"/>
          <w:szCs w:val="24"/>
        </w:rPr>
        <w:t xml:space="preserve">B. longum subspecies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JCM 1222 (ATCC equivalent: 15697),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(ATCC equivalent: 15700) were obtained from the Japan Collection of Microorganisms (JCM; RIKEN, Saitama, Japan). Utilisation of </w:t>
      </w:r>
      <w:proofErr w:type="gramStart"/>
      <w:r w:rsidRPr="008F5272">
        <w:rPr>
          <w:rFonts w:ascii="Times New Roman" w:hAnsi="Times New Roman" w:cs="Times New Roman"/>
          <w:sz w:val="24"/>
          <w:szCs w:val="24"/>
        </w:rPr>
        <w:lastRenderedPageBreak/>
        <w:t>α(</w:t>
      </w:r>
      <w:proofErr w:type="gramEnd"/>
      <w:r w:rsidRPr="008F5272">
        <w:rPr>
          <w:rFonts w:ascii="Times New Roman" w:hAnsi="Times New Roman" w:cs="Times New Roman"/>
          <w:sz w:val="24"/>
          <w:szCs w:val="24"/>
        </w:rPr>
        <w:t xml:space="preserve">1,2)-fucosylated glycans was assessed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in </w:t>
      </w:r>
      <w:proofErr w:type="spellStart"/>
      <w:r w:rsidR="00766B2A" w:rsidRPr="008F5272">
        <w:rPr>
          <w:rFonts w:ascii="Times New Roman" w:hAnsi="Times New Roman" w:cs="Times New Roman"/>
          <w:sz w:val="24"/>
          <w:szCs w:val="24"/>
        </w:rPr>
        <w:t>mBasal</w:t>
      </w:r>
      <w:proofErr w:type="spellEnd"/>
      <w:r w:rsidR="00766B2A" w:rsidRPr="008F5272">
        <w:rPr>
          <w:rFonts w:ascii="Times New Roman" w:hAnsi="Times New Roman" w:cs="Times New Roman"/>
          <w:sz w:val="24"/>
          <w:szCs w:val="24"/>
        </w:rPr>
        <w:t xml:space="preserve"> media </w:t>
      </w:r>
      <w:r w:rsidRPr="008F5272">
        <w:rPr>
          <w:rFonts w:ascii="Times New Roman" w:hAnsi="Times New Roman" w:cs="Times New Roman"/>
          <w:sz w:val="24"/>
          <w:szCs w:val="24"/>
        </w:rPr>
        <w:t>with/without supplementation of 5% w/v 2′-</w:t>
      </w:r>
      <w:r w:rsidR="000F485A" w:rsidRPr="008F5272">
        <w:rPr>
          <w:rFonts w:ascii="Times New Roman" w:hAnsi="Times New Roman" w:cs="Times New Roman"/>
          <w:sz w:val="24"/>
          <w:szCs w:val="24"/>
        </w:rPr>
        <w:t>f</w:t>
      </w:r>
      <w:r w:rsidRPr="008F5272">
        <w:rPr>
          <w:rFonts w:ascii="Times New Roman" w:hAnsi="Times New Roman" w:cs="Times New Roman"/>
          <w:sz w:val="24"/>
          <w:szCs w:val="24"/>
        </w:rPr>
        <w:t>ucosyllactose (Layer Origin, Ithaca, New York, USA)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2</w:t>
      </w:r>
      <w:r w:rsidRPr="008F5272">
        <w:rPr>
          <w:rFonts w:ascii="Times New Roman" w:hAnsi="Times New Roman" w:cs="Times New Roman"/>
          <w:b/>
          <w:bCs/>
          <w:sz w:val="24"/>
          <w:szCs w:val="24"/>
        </w:rPr>
        <w:t>)</w:t>
      </w:r>
      <w:r w:rsidRPr="008F5272">
        <w:rPr>
          <w:rFonts w:ascii="Times New Roman" w:hAnsi="Times New Roman" w:cs="Times New Roman"/>
          <w:sz w:val="24"/>
          <w:szCs w:val="24"/>
        </w:rPr>
        <w:t xml:space="preserve">. This was confirmed by existing literature </w:t>
      </w:r>
      <w:r w:rsidRPr="008F5272">
        <w:rPr>
          <w:rFonts w:ascii="Times New Roman" w:hAnsi="Times New Roman" w:cs="Times New Roman"/>
          <w:sz w:val="24"/>
          <w:szCs w:val="24"/>
        </w:rPr>
        <w:fldChar w:fldCharType="begin">
          <w:fldData xml:space="preserve">PEVuZE5vdGU+PENpdGU+PEF1dGhvcj5Bc2FrdW1hPC9BdXRob3I+PFllYXI+MjAxMTwvWWVhcj48
UmVjTnVtPjM2PC9SZWNOdW0+PERpc3BsYXlUZXh0PlsyNCwgMjVdPC9EaXNwbGF5VGV4dD48cmVj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PEVuZE5vdGU+PENpdGU+PEF1dGhvcj5Bc2FrdW1hPC9BdXRob3I+PFllYXI+MjAxMTwvWWVhcj48
UmVjTnVtPjM2PC9SZWNOdW0+PERpc3BsYXlUZXh0PlsyNCwgMjVdPC9EaXNwbGF5VGV4dD48cmVj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[24, 25]</w:t>
      </w:r>
      <w:r w:rsidRPr="008F5272">
        <w:rPr>
          <w:rFonts w:ascii="Times New Roman" w:hAnsi="Times New Roman" w:cs="Times New Roman"/>
          <w:sz w:val="24"/>
          <w:szCs w:val="24"/>
        </w:rPr>
        <w:fldChar w:fldCharType="end"/>
      </w:r>
      <w:r w:rsidR="00B911F1" w:rsidRPr="008F5272">
        <w:rPr>
          <w:rFonts w:ascii="Times New Roman" w:hAnsi="Times New Roman" w:cs="Times New Roman"/>
          <w:sz w:val="24"/>
          <w:szCs w:val="24"/>
        </w:rPr>
        <w:t xml:space="preserve"> and the Carbohydrate-Active </w:t>
      </w:r>
      <w:proofErr w:type="spellStart"/>
      <w:r w:rsidR="00B911F1" w:rsidRPr="008F5272">
        <w:rPr>
          <w:rFonts w:ascii="Times New Roman" w:hAnsi="Times New Roman" w:cs="Times New Roman"/>
          <w:sz w:val="24"/>
          <w:szCs w:val="24"/>
        </w:rPr>
        <w:t>enZYmes</w:t>
      </w:r>
      <w:proofErr w:type="spellEnd"/>
      <w:r w:rsidR="00B911F1" w:rsidRPr="008F5272">
        <w:rPr>
          <w:rFonts w:ascii="Times New Roman" w:hAnsi="Times New Roman" w:cs="Times New Roman"/>
          <w:sz w:val="24"/>
          <w:szCs w:val="24"/>
        </w:rPr>
        <w:t xml:space="preserve"> (</w:t>
      </w:r>
      <w:proofErr w:type="spellStart"/>
      <w:r w:rsidR="00B911F1" w:rsidRPr="008F5272">
        <w:rPr>
          <w:rFonts w:ascii="Times New Roman" w:hAnsi="Times New Roman" w:cs="Times New Roman"/>
          <w:sz w:val="24"/>
          <w:szCs w:val="24"/>
        </w:rPr>
        <w:t>CAZy</w:t>
      </w:r>
      <w:proofErr w:type="spellEnd"/>
      <w:r w:rsidR="00B911F1" w:rsidRPr="008F5272">
        <w:rPr>
          <w:rFonts w:ascii="Times New Roman" w:hAnsi="Times New Roman" w:cs="Times New Roman"/>
          <w:sz w:val="24"/>
          <w:szCs w:val="24"/>
        </w:rPr>
        <w:t xml:space="preserve">) database </w:t>
      </w:r>
      <w:r w:rsidR="00FD1C37"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[26]</w:t>
      </w:r>
      <w:r w:rsidR="00FD1C37" w:rsidRPr="008F5272">
        <w:rPr>
          <w:rFonts w:ascii="Times New Roman" w:hAnsi="Times New Roman" w:cs="Times New Roman"/>
          <w:sz w:val="24"/>
          <w:szCs w:val="24"/>
        </w:rPr>
        <w:fldChar w:fldCharType="end"/>
      </w:r>
      <w:r w:rsidR="00791542" w:rsidRPr="008F5272">
        <w:rPr>
          <w:rFonts w:ascii="Times New Roman" w:hAnsi="Times New Roman" w:cs="Times New Roman"/>
          <w:sz w:val="24"/>
          <w:szCs w:val="24"/>
        </w:rPr>
        <w:t xml:space="preserve"> </w:t>
      </w:r>
      <w:r w:rsidR="00B911F1" w:rsidRPr="008F5272">
        <w:rPr>
          <w:rFonts w:ascii="Times New Roman" w:hAnsi="Times New Roman" w:cs="Times New Roman"/>
          <w:sz w:val="24"/>
          <w:szCs w:val="24"/>
        </w:rPr>
        <w:t>showing</w:t>
      </w:r>
      <w:r w:rsidRPr="008F5272">
        <w:rPr>
          <w:rFonts w:ascii="Times New Roman" w:hAnsi="Times New Roman" w:cs="Times New Roman"/>
          <w:sz w:val="24"/>
          <w:szCs w:val="24"/>
        </w:rPr>
        <w:t xml:space="preserve"> that </w:t>
      </w: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w:t>
      </w:r>
      <w:r w:rsidR="0016774D" w:rsidRPr="008F5272">
        <w:rPr>
          <w:rFonts w:ascii="Times New Roman" w:hAnsi="Times New Roman" w:cs="Times New Roman"/>
          <w:sz w:val="24"/>
          <w:szCs w:val="24"/>
        </w:rPr>
        <w:t>encodes external GH29 and GH95 α-1,2-L-fucosidases</w:t>
      </w:r>
      <w:r w:rsidRPr="008F5272">
        <w:rPr>
          <w:rFonts w:ascii="Times New Roman" w:hAnsi="Times New Roman" w:cs="Times New Roman"/>
          <w:sz w:val="24"/>
          <w:szCs w:val="24"/>
        </w:rPr>
        <w:t>,</w:t>
      </w:r>
      <w:r w:rsidR="00343DD4" w:rsidRPr="008F5272">
        <w:rPr>
          <w:rFonts w:ascii="Times New Roman" w:hAnsi="Times New Roman" w:cs="Times New Roman"/>
          <w:sz w:val="24"/>
          <w:szCs w:val="24"/>
        </w:rPr>
        <w:t xml:space="preserve"> but does not </w:t>
      </w:r>
      <w:r w:rsidR="001443A0" w:rsidRPr="008F5272">
        <w:rPr>
          <w:rFonts w:ascii="Times New Roman" w:hAnsi="Times New Roman" w:cs="Times New Roman"/>
          <w:sz w:val="24"/>
          <w:szCs w:val="24"/>
        </w:rPr>
        <w:t xml:space="preserve">consume </w:t>
      </w:r>
      <w:r w:rsidR="00343DD4" w:rsidRPr="008F5272">
        <w:rPr>
          <w:rFonts w:ascii="Times New Roman" w:hAnsi="Times New Roman" w:cs="Times New Roman"/>
          <w:sz w:val="24"/>
          <w:szCs w:val="24"/>
        </w:rPr>
        <w:t xml:space="preserve">fucose as a carbon source </w:t>
      </w:r>
      <w:r w:rsidR="00D83F1F" w:rsidRPr="008F5272">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D83F1F"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[27]</w:t>
      </w:r>
      <w:r w:rsidR="00D83F1F" w:rsidRPr="008F5272">
        <w:rPr>
          <w:rFonts w:ascii="Times New Roman" w:hAnsi="Times New Roman" w:cs="Times New Roman"/>
          <w:sz w:val="24"/>
          <w:szCs w:val="24"/>
        </w:rPr>
        <w:fldChar w:fldCharType="end"/>
      </w:r>
      <w:r w:rsidR="00343DD4"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JCM 1222 </w:t>
      </w:r>
      <w:r w:rsidR="0016774D" w:rsidRPr="008F5272">
        <w:rPr>
          <w:rFonts w:ascii="Times New Roman" w:hAnsi="Times New Roman" w:cs="Times New Roman"/>
          <w:sz w:val="24"/>
          <w:szCs w:val="24"/>
        </w:rPr>
        <w:t>encodes intracellular GH29</w:t>
      </w:r>
      <w:r w:rsidR="00343DD4" w:rsidRPr="008F5272">
        <w:rPr>
          <w:rFonts w:ascii="Times New Roman" w:hAnsi="Times New Roman" w:cs="Times New Roman"/>
          <w:sz w:val="24"/>
          <w:szCs w:val="24"/>
        </w:rPr>
        <w:t>,</w:t>
      </w:r>
      <w:r w:rsidR="0016774D" w:rsidRPr="008F5272">
        <w:rPr>
          <w:rFonts w:ascii="Times New Roman" w:hAnsi="Times New Roman" w:cs="Times New Roman"/>
          <w:sz w:val="24"/>
          <w:szCs w:val="24"/>
        </w:rPr>
        <w:t xml:space="preserve"> GH95</w:t>
      </w:r>
      <w:ins w:id="63" w:author="Yiming Wang" w:date="2024-06-08T23:43:00Z">
        <w:r w:rsidR="00DE7680">
          <w:rPr>
            <w:rFonts w:ascii="Times New Roman" w:hAnsi="Times New Roman" w:cs="Times New Roman"/>
            <w:sz w:val="24"/>
            <w:szCs w:val="24"/>
          </w:rPr>
          <w:t>,</w:t>
        </w:r>
      </w:ins>
      <w:r w:rsidR="0016774D" w:rsidRPr="008F5272">
        <w:rPr>
          <w:rFonts w:ascii="Times New Roman" w:hAnsi="Times New Roman" w:cs="Times New Roman"/>
          <w:sz w:val="24"/>
          <w:szCs w:val="24"/>
        </w:rPr>
        <w:t xml:space="preserve"> </w:t>
      </w:r>
      <w:r w:rsidR="00343DD4" w:rsidRPr="008F5272">
        <w:rPr>
          <w:rFonts w:ascii="Times New Roman" w:hAnsi="Times New Roman" w:cs="Times New Roman"/>
          <w:sz w:val="24"/>
          <w:szCs w:val="24"/>
        </w:rPr>
        <w:t xml:space="preserve">and GH151 </w:t>
      </w:r>
      <w:r w:rsidR="0016774D" w:rsidRPr="008F5272">
        <w:rPr>
          <w:rFonts w:ascii="Times New Roman" w:hAnsi="Times New Roman" w:cs="Times New Roman"/>
          <w:sz w:val="24"/>
          <w:szCs w:val="24"/>
        </w:rPr>
        <w:t>α-1,2-L-fucosidases</w:t>
      </w:r>
      <w:r w:rsidR="00343DD4" w:rsidRPr="008F5272">
        <w:rPr>
          <w:rFonts w:ascii="Times New Roman" w:hAnsi="Times New Roman" w:cs="Times New Roman"/>
          <w:sz w:val="24"/>
          <w:szCs w:val="24"/>
        </w:rPr>
        <w:t xml:space="preserve"> along with glycan transporters</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w:t>
      </w:r>
      <w:r w:rsidR="0016774D" w:rsidRPr="008F5272">
        <w:rPr>
          <w:rFonts w:ascii="Times New Roman" w:hAnsi="Times New Roman" w:cs="Times New Roman"/>
          <w:sz w:val="24"/>
          <w:szCs w:val="24"/>
        </w:rPr>
        <w:t xml:space="preserve">encodes only </w:t>
      </w:r>
      <w:r w:rsidR="008D5524" w:rsidRPr="008F5272">
        <w:rPr>
          <w:rFonts w:ascii="Times New Roman" w:hAnsi="Times New Roman" w:cs="Times New Roman"/>
          <w:sz w:val="24"/>
          <w:szCs w:val="24"/>
        </w:rPr>
        <w:t xml:space="preserve">the </w:t>
      </w:r>
      <w:r w:rsidR="0016774D" w:rsidRPr="008F5272">
        <w:rPr>
          <w:rFonts w:ascii="Times New Roman" w:hAnsi="Times New Roman" w:cs="Times New Roman"/>
          <w:sz w:val="24"/>
          <w:szCs w:val="24"/>
        </w:rPr>
        <w:t xml:space="preserve">GH95 </w:t>
      </w:r>
      <w:r w:rsidR="008D5524" w:rsidRPr="008F5272">
        <w:rPr>
          <w:rFonts w:ascii="Times New Roman" w:hAnsi="Times New Roman" w:cs="Times New Roman"/>
          <w:sz w:val="24"/>
          <w:szCs w:val="24"/>
        </w:rPr>
        <w:t>family</w:t>
      </w:r>
      <w:r w:rsidRPr="008F5272">
        <w:rPr>
          <w:rFonts w:ascii="Times New Roman" w:hAnsi="Times New Roman" w:cs="Times New Roman"/>
          <w:sz w:val="24"/>
          <w:szCs w:val="24"/>
        </w:rPr>
        <w:t xml:space="preserve">. </w:t>
      </w:r>
    </w:p>
    <w:p w14:paraId="09C15B9A" w14:textId="77777777" w:rsidR="00C51B17" w:rsidRPr="008F5272" w:rsidRDefault="00C51B17" w:rsidP="00FC05A1">
      <w:pPr>
        <w:spacing w:after="0" w:line="480" w:lineRule="auto"/>
        <w:rPr>
          <w:rFonts w:ascii="Times New Roman" w:hAnsi="Times New Roman" w:cs="Times New Roman"/>
          <w:sz w:val="24"/>
          <w:szCs w:val="24"/>
        </w:rPr>
      </w:pPr>
    </w:p>
    <w:p w14:paraId="59E3E51B"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Faecal and tissue collection</w:t>
      </w:r>
    </w:p>
    <w:p w14:paraId="16D92590" w14:textId="764F8D56"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At least two faecal pellets were collected from separated mice at the beginning of the light phase, unless specified otherwise. For intestinal tissue collection, mice were sacriﬁced by CO</w:t>
      </w:r>
      <w:r w:rsidRPr="008F5272">
        <w:rPr>
          <w:rFonts w:ascii="Times New Roman" w:hAnsi="Times New Roman" w:cs="Times New Roman"/>
          <w:sz w:val="24"/>
          <w:szCs w:val="24"/>
          <w:vertAlign w:val="subscript"/>
        </w:rPr>
        <w:t>2</w:t>
      </w:r>
      <w:r w:rsidRPr="008F5272">
        <w:rPr>
          <w:rFonts w:ascii="Times New Roman" w:hAnsi="Times New Roman" w:cs="Times New Roman"/>
          <w:sz w:val="24"/>
          <w:szCs w:val="24"/>
        </w:rPr>
        <w:t xml:space="preserve"> asphyxiation and laparotomy was immediately performed using a vertical midline incision. Once the digestive tract was exposed, separate dissection tools were used to dissect tissue into four parts: the proximal small intestine; distal small intestine; caecum</w:t>
      </w:r>
      <w:ins w:id="64" w:author="Yiming Wang" w:date="2024-06-08T23:46:00Z">
        <w:r w:rsidR="00DE7680">
          <w:rPr>
            <w:rFonts w:ascii="Times New Roman" w:hAnsi="Times New Roman" w:cs="Times New Roman"/>
            <w:sz w:val="24"/>
            <w:szCs w:val="24"/>
          </w:rPr>
          <w:t>;</w:t>
        </w:r>
      </w:ins>
      <w:r w:rsidRPr="008F5272">
        <w:rPr>
          <w:rFonts w:ascii="Times New Roman" w:hAnsi="Times New Roman" w:cs="Times New Roman"/>
          <w:sz w:val="24"/>
          <w:szCs w:val="24"/>
        </w:rPr>
        <w:t xml:space="preserve"> and large intestine. For small and large intestine tissue segments, the luminal content was collected by instilling sterile PBS using a syringe barrel and the flushed mucosal tissue was collected into separate tubes. All collected faecal samples, organs, and luminal contents were immediately frozen on dry ice and stored at -80°C until further processing.</w:t>
      </w:r>
    </w:p>
    <w:p w14:paraId="2382B63E" w14:textId="77777777" w:rsidR="00C51B17" w:rsidRPr="008F5272" w:rsidRDefault="00C51B17" w:rsidP="00FC05A1">
      <w:pPr>
        <w:spacing w:after="0" w:line="480" w:lineRule="auto"/>
        <w:rPr>
          <w:rFonts w:ascii="Times New Roman" w:hAnsi="Times New Roman" w:cs="Times New Roman"/>
          <w:sz w:val="24"/>
          <w:szCs w:val="24"/>
        </w:rPr>
      </w:pPr>
    </w:p>
    <w:p w14:paraId="68963373"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DNA extraction</w:t>
      </w:r>
    </w:p>
    <w:p w14:paraId="6540B531" w14:textId="77777777" w:rsidR="00C51B17" w:rsidRPr="008F5272" w:rsidRDefault="00C51B17" w:rsidP="00FC05A1">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of faecal samples</w:t>
      </w:r>
    </w:p>
    <w:p w14:paraId="7E7400A6" w14:textId="42D6EF22"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Faecal pellets were weighed, and 25 mg samples (±10 mg) were resuspended in 300 µL of cold phosphate buffered saline (PBS) (pH 7.2) by </w:t>
      </w:r>
      <w:proofErr w:type="spellStart"/>
      <w:r w:rsidRPr="008F5272">
        <w:rPr>
          <w:rFonts w:ascii="Times New Roman" w:hAnsi="Times New Roman" w:cs="Times New Roman"/>
          <w:sz w:val="24"/>
          <w:szCs w:val="24"/>
        </w:rPr>
        <w:t>vortexing</w:t>
      </w:r>
      <w:proofErr w:type="spellEnd"/>
      <w:r w:rsidRPr="008F5272">
        <w:rPr>
          <w:rFonts w:ascii="Times New Roman" w:hAnsi="Times New Roman" w:cs="Times New Roman"/>
          <w:sz w:val="24"/>
          <w:szCs w:val="24"/>
        </w:rPr>
        <w:t xml:space="preserve"> and pelleted by centrifugation at 10,000 × </w:t>
      </w:r>
      <w:r w:rsidRPr="008F5272">
        <w:rPr>
          <w:rFonts w:ascii="Times New Roman" w:hAnsi="Times New Roman" w:cs="Times New Roman"/>
          <w:i/>
          <w:iCs/>
          <w:sz w:val="24"/>
          <w:szCs w:val="24"/>
        </w:rPr>
        <w:t>g</w:t>
      </w:r>
      <w:r w:rsidRPr="008F5272">
        <w:rPr>
          <w:rFonts w:ascii="Times New Roman" w:hAnsi="Times New Roman" w:cs="Times New Roman"/>
          <w:sz w:val="24"/>
          <w:szCs w:val="24"/>
        </w:rPr>
        <w:t xml:space="preserve"> for 10 min at 4°C. Microbial DNA was extracted from faecal samples using the </w:t>
      </w:r>
      <w:proofErr w:type="spellStart"/>
      <w:r w:rsidRPr="008F5272">
        <w:rPr>
          <w:rFonts w:ascii="Times New Roman" w:hAnsi="Times New Roman" w:cs="Times New Roman"/>
          <w:sz w:val="24"/>
          <w:szCs w:val="24"/>
        </w:rPr>
        <w:lastRenderedPageBreak/>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[28]</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w:t>
      </w:r>
    </w:p>
    <w:p w14:paraId="4349D711" w14:textId="77777777" w:rsidR="00C51B17" w:rsidRPr="008F5272" w:rsidRDefault="00C51B17" w:rsidP="00FC05A1">
      <w:pPr>
        <w:spacing w:after="0" w:line="480" w:lineRule="auto"/>
        <w:rPr>
          <w:rFonts w:ascii="Times New Roman" w:hAnsi="Times New Roman" w:cs="Times New Roman"/>
          <w:sz w:val="24"/>
          <w:szCs w:val="24"/>
        </w:rPr>
      </w:pPr>
    </w:p>
    <w:p w14:paraId="02CC7D46" w14:textId="77777777" w:rsidR="00C51B17" w:rsidRPr="008F5272" w:rsidRDefault="00C51B17" w:rsidP="00FC05A1">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on mucosal tissue samples</w:t>
      </w:r>
    </w:p>
    <w:p w14:paraId="79EE8E97" w14:textId="0E56BEF5"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Mucosal tissue from the proximal small intestine, distal small intestine, and large intestine were semi defrosted</w:t>
      </w:r>
      <w:ins w:id="65" w:author="Yiming Wang" w:date="2024-06-08T23:48:00Z">
        <w:r w:rsidR="00DE7680">
          <w:rPr>
            <w:rFonts w:ascii="Times New Roman" w:hAnsi="Times New Roman" w:cs="Times New Roman"/>
            <w:sz w:val="24"/>
            <w:szCs w:val="24"/>
          </w:rPr>
          <w:t>,</w:t>
        </w:r>
      </w:ins>
      <w:r w:rsidRPr="008F5272">
        <w:rPr>
          <w:rFonts w:ascii="Times New Roman" w:hAnsi="Times New Roman" w:cs="Times New Roman"/>
          <w:sz w:val="24"/>
          <w:szCs w:val="24"/>
        </w:rPr>
        <w:t xml:space="preserve"> and 3 cm was removed from the tissue centre using sterile scalpel. The dissected tissues were cut open longitudinally and mixed with 750 µL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solution</w:t>
      </w:r>
      <w:ins w:id="66" w:author="Yiming Wang" w:date="2024-06-08T23:49:00Z">
        <w:r w:rsidR="0082611D">
          <w:rPr>
            <w:rFonts w:ascii="Times New Roman" w:hAnsi="Times New Roman" w:cs="Times New Roman"/>
            <w:sz w:val="24"/>
            <w:szCs w:val="24"/>
          </w:rPr>
          <w:t>,</w:t>
        </w:r>
      </w:ins>
      <w:r w:rsidRPr="008F5272">
        <w:rPr>
          <w:rFonts w:ascii="Times New Roman" w:hAnsi="Times New Roman" w:cs="Times New Roman"/>
          <w:sz w:val="24"/>
          <w:szCs w:val="24"/>
        </w:rPr>
        <w:t xml:space="preserve"> and 60 µL solution C1 in a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tube. The bead tube was then incubated at 65°C for 10 mins prior to bead beating. The subsequent DNA isolation was performed using the </w:t>
      </w:r>
      <w:proofErr w:type="spellStart"/>
      <w:r w:rsidRPr="008F5272">
        <w:rPr>
          <w:rFonts w:ascii="Times New Roman" w:hAnsi="Times New Roman" w:cs="Times New Roman"/>
          <w:sz w:val="24"/>
          <w:szCs w:val="24"/>
        </w:rPr>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[28]</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p>
    <w:p w14:paraId="4FE11E7C" w14:textId="77777777" w:rsidR="00C51B17" w:rsidRPr="008F5272" w:rsidRDefault="00C51B17" w:rsidP="00FC05A1">
      <w:pPr>
        <w:spacing w:after="0" w:line="480" w:lineRule="auto"/>
        <w:rPr>
          <w:rFonts w:ascii="Times New Roman" w:hAnsi="Times New Roman" w:cs="Times New Roman"/>
          <w:sz w:val="24"/>
          <w:szCs w:val="24"/>
        </w:rPr>
      </w:pPr>
    </w:p>
    <w:p w14:paraId="0A5B4D8C" w14:textId="7223B47C"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16S rRNA gene amplicon sequencing</w:t>
      </w:r>
      <w:r w:rsidR="00B911F1" w:rsidRPr="008F5272">
        <w:rPr>
          <w:rFonts w:ascii="Times New Roman" w:hAnsi="Times New Roman" w:cs="Times New Roman"/>
          <w:b/>
          <w:bCs/>
          <w:sz w:val="24"/>
          <w:szCs w:val="24"/>
        </w:rPr>
        <w:t xml:space="preserve"> and bioinformatic processing</w:t>
      </w:r>
    </w:p>
    <w:p w14:paraId="6BBAA6CF" w14:textId="1C04A3F7" w:rsidR="00C51B17" w:rsidRPr="008F5272" w:rsidRDefault="00C51B17" w:rsidP="00FC05A1">
      <w:pPr>
        <w:spacing w:after="0" w:line="480" w:lineRule="auto"/>
        <w:rPr>
          <w:rFonts w:ascii="Times New Roman" w:eastAsia="Times New Roman" w:hAnsi="Times New Roman" w:cs="Times New Roman"/>
          <w:sz w:val="24"/>
          <w:szCs w:val="24"/>
          <w:lang w:eastAsia="zh-CN"/>
        </w:rPr>
      </w:pPr>
      <w:r w:rsidRPr="008F5272">
        <w:rPr>
          <w:rFonts w:ascii="Times New Roman" w:eastAsia="Times New Roman" w:hAnsi="Times New Roman" w:cs="Times New Roman"/>
          <w:sz w:val="24"/>
          <w:szCs w:val="24"/>
          <w:lang w:eastAsia="zh-CN"/>
        </w:rPr>
        <w:t xml:space="preserve">Amplicon libraries of the V4 hypervariable region for 16S rRNA gene were prepared from DNA extracts using modified universal bacterial primer pairs 515F and 806R </w:t>
      </w:r>
      <w:r w:rsidRPr="008F5272">
        <w:rPr>
          <w:rFonts w:ascii="Times New Roman" w:eastAsia="Times New Roman" w:hAnsi="Times New Roman" w:cs="Times New Roman"/>
          <w:sz w:val="24"/>
          <w:szCs w:val="24"/>
          <w:lang w:eastAsia="zh-CN"/>
        </w:rPr>
        <w:fldChar w:fldCharType="begin"/>
      </w:r>
      <w:r w:rsidR="001F6058">
        <w:rPr>
          <w:rFonts w:ascii="Times New Roman" w:eastAsia="Times New Roman" w:hAnsi="Times New Roman" w:cs="Times New Roman"/>
          <w:sz w:val="24"/>
          <w:szCs w:val="24"/>
          <w:lang w:eastAsia="zh-CN"/>
        </w:rPr>
        <w:instrText xml:space="preserve"> ADDIN EN.CITE &lt;EndNote&gt;&lt;Cite&gt;&lt;Author&gt;Choo&lt;/Author&gt;&lt;Year&gt;2015&lt;/Year&gt;&lt;RecNum&gt;34&lt;/RecNum&gt;&lt;DisplayText&gt;[29]&lt;/DisplayText&gt;&lt;record&gt;&lt;rec-number&gt;34&lt;/rec-number&gt;&lt;foreign-keys&gt;&lt;key app="EN" db-id="2ztdxw296frtwleae2bpda9gxs9zwvxpfd25" timestamp="1686535308"&gt;34&lt;/key&gt;&lt;/foreign-keys&gt;&lt;ref-type name="Journal Article"&gt;17&lt;/ref-type&gt;&lt;contributors&gt;&lt;authors&gt;&lt;author&gt;Choo, J. M.&lt;/author&gt;&lt;author&gt;Leong, L. E.&lt;/author&gt;&lt;author&gt;Rogers, G. B.&lt;/author&gt;&lt;/authors&gt;&lt;/contributors&gt;&lt;auth-address&gt;Infection and Immunity Theme, South Australia Health and Medical Research Institute, North Terrace, Adelaide 5000, SA, Australia.&amp;#xD;School of Medicine, Flinders University, Bedford Park, Adelaide 5042, SA, Australia.&lt;/auth-address&gt;&lt;titles&gt;&lt;title&gt;Sample storage conditions significantly influence faecal microbiome profiles&lt;/title&gt;&lt;secondary-title&gt;Sci Rep&lt;/secondary-title&gt;&lt;/titles&gt;&lt;periodical&gt;&lt;full-title&gt;Sci Rep&lt;/full-title&gt;&lt;/periodical&gt;&lt;pages&gt;16350&lt;/pages&gt;&lt;volume&gt;5&lt;/volume&gt;&lt;edition&gt;2015/11/18&lt;/edition&gt;&lt;keywords&gt;&lt;keyword&gt;Bacteria/genetics/isolation &amp;amp; purification&lt;/keyword&gt;&lt;keyword&gt;Buffers&lt;/keyword&gt;&lt;keyword&gt;Feces/*microbiology&lt;/keyword&gt;&lt;keyword&gt;Freezing&lt;/keyword&gt;&lt;keyword&gt;Humans&lt;/keyword&gt;&lt;keyword&gt;*Microbiota&lt;/keyword&gt;&lt;keyword&gt;RNA, Ribosomal, 16S/chemistry/genetics/metabolism&lt;/keyword&gt;&lt;keyword&gt;Sequence Analysis, DNA&lt;/keyword&gt;&lt;keyword&gt;Specimen Handling/*standards&lt;/keyword&gt;&lt;keyword&gt;*Temperature&lt;/keyword&gt;&lt;keyword&gt;Time Factors&lt;/keyword&gt;&lt;/keywords&gt;&lt;dates&gt;&lt;year&gt;2015&lt;/year&gt;&lt;pub-dates&gt;&lt;date&gt;Nov 17&lt;/date&gt;&lt;/pub-dates&gt;&lt;/dates&gt;&lt;isbn&gt;2045-2322 (Electronic)&amp;#xD;2045-2322 (Linking)&lt;/isbn&gt;&lt;accession-num&gt;26572876&lt;/accession-num&gt;&lt;urls&gt;&lt;related-urls&gt;&lt;url&gt;https://www.ncbi.nlm.nih.gov/pubmed/26572876&lt;/url&gt;&lt;/related-urls&gt;&lt;/urls&gt;&lt;custom2&gt;PMC4648095&lt;/custom2&gt;&lt;electronic-resource-num&gt;10.1038/srep16350&lt;/electronic-resource-num&gt;&lt;/record&gt;&lt;/Cite&gt;&lt;/EndNote&gt;</w:instrText>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[29]</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xml:space="preserve">. </w:t>
      </w:r>
      <w:ins w:id="67" w:author="Yiming Wang" w:date="2024-06-08T22:29:00Z">
        <w:r w:rsidR="009961B1" w:rsidRPr="009961B1">
          <w:rPr>
            <w:rFonts w:ascii="Times New Roman" w:eastAsia="Times New Roman" w:hAnsi="Times New Roman" w:cs="Times New Roman"/>
            <w:sz w:val="24"/>
            <w:szCs w:val="24"/>
            <w:lang w:eastAsia="zh-CN"/>
          </w:rPr>
          <w:t>Amplicon libraries were indexed, cleaned</w:t>
        </w:r>
        <w:r w:rsidR="009961B1">
          <w:rPr>
            <w:rFonts w:ascii="Times New Roman" w:eastAsia="Times New Roman" w:hAnsi="Times New Roman" w:cs="Times New Roman"/>
            <w:sz w:val="24"/>
            <w:szCs w:val="24"/>
            <w:lang w:eastAsia="zh-CN"/>
          </w:rPr>
          <w:t>,</w:t>
        </w:r>
        <w:r w:rsidR="009961B1" w:rsidRPr="009961B1">
          <w:rPr>
            <w:rFonts w:ascii="Times New Roman" w:eastAsia="Times New Roman" w:hAnsi="Times New Roman" w:cs="Times New Roman"/>
            <w:sz w:val="24"/>
            <w:szCs w:val="24"/>
            <w:lang w:eastAsia="zh-CN"/>
          </w:rPr>
          <w:t xml:space="preserve"> and sequenced according to the 16S Metagenomic Sequencing Library Preparation protocol. Paired-end sequencing was performed using </w:t>
        </w:r>
        <w:proofErr w:type="spellStart"/>
        <w:r w:rsidR="009961B1" w:rsidRPr="009961B1">
          <w:rPr>
            <w:rFonts w:ascii="Times New Roman" w:eastAsia="Times New Roman" w:hAnsi="Times New Roman" w:cs="Times New Roman"/>
            <w:sz w:val="24"/>
            <w:szCs w:val="24"/>
            <w:lang w:eastAsia="zh-CN"/>
          </w:rPr>
          <w:t>MiSeq</w:t>
        </w:r>
        <w:proofErr w:type="spellEnd"/>
        <w:r w:rsidR="009961B1" w:rsidRPr="009961B1">
          <w:rPr>
            <w:rFonts w:ascii="Times New Roman" w:eastAsia="Times New Roman" w:hAnsi="Times New Roman" w:cs="Times New Roman"/>
            <w:sz w:val="24"/>
            <w:szCs w:val="24"/>
            <w:lang w:eastAsia="zh-CN"/>
          </w:rPr>
          <w:t xml:space="preserve"> Reagent Kit v3 (600-cycle kit) (Illumina) on a </w:t>
        </w:r>
        <w:proofErr w:type="spellStart"/>
        <w:r w:rsidR="009961B1" w:rsidRPr="009961B1">
          <w:rPr>
            <w:rFonts w:ascii="Times New Roman" w:eastAsia="Times New Roman" w:hAnsi="Times New Roman" w:cs="Times New Roman"/>
            <w:sz w:val="24"/>
            <w:szCs w:val="24"/>
            <w:lang w:eastAsia="zh-CN"/>
          </w:rPr>
          <w:t>MiSeq</w:t>
        </w:r>
        <w:proofErr w:type="spellEnd"/>
        <w:r w:rsidR="009961B1" w:rsidRPr="009961B1">
          <w:rPr>
            <w:rFonts w:ascii="Times New Roman" w:eastAsia="Times New Roman" w:hAnsi="Times New Roman" w:cs="Times New Roman"/>
            <w:sz w:val="24"/>
            <w:szCs w:val="24"/>
            <w:lang w:eastAsia="zh-CN"/>
          </w:rPr>
          <w:t xml:space="preserve"> Sequencing System (Illumina), at the South Australian Genomics Centre (SAGC)</w:t>
        </w:r>
      </w:ins>
      <w:del w:id="68" w:author="Yiming Wang" w:date="2024-06-08T22:29:00Z">
        <w:r w:rsidRPr="008F5272" w:rsidDel="009961B1">
          <w:rPr>
            <w:rFonts w:ascii="Times New Roman" w:eastAsia="Times New Roman" w:hAnsi="Times New Roman" w:cs="Times New Roman"/>
            <w:sz w:val="24"/>
            <w:szCs w:val="24"/>
            <w:lang w:eastAsia="zh-CN"/>
          </w:rPr>
          <w:delText>Amplicon libraries were indexed, cleaned, and sequenced according to the Illumina MiSeq 16S Metagenomic Sequencing Library Preparation protocol on a 2 × 300 bp Miseq reagent kit v3 at the South Australian Genomics Centre (SAGC), South Australian Health and Medical Research Institute</w:delText>
        </w:r>
      </w:del>
      <w:r w:rsidRPr="008F5272">
        <w:rPr>
          <w:rFonts w:ascii="Times New Roman" w:eastAsia="Times New Roman" w:hAnsi="Times New Roman" w:cs="Times New Roman"/>
          <w:sz w:val="24"/>
          <w:szCs w:val="24"/>
          <w:lang w:eastAsia="zh-CN"/>
        </w:rPr>
        <w:t xml:space="preserve">. </w:t>
      </w:r>
      <w:proofErr w:type="gramStart"/>
      <w:r w:rsidRPr="008F5272">
        <w:rPr>
          <w:rFonts w:ascii="Times New Roman" w:eastAsia="Times New Roman" w:hAnsi="Times New Roman" w:cs="Times New Roman"/>
          <w:sz w:val="24"/>
          <w:szCs w:val="24"/>
          <w:lang w:eastAsia="zh-CN"/>
        </w:rPr>
        <w:t>Paired-end</w:t>
      </w:r>
      <w:proofErr w:type="gramEnd"/>
      <w:r w:rsidRPr="008F5272">
        <w:rPr>
          <w:rFonts w:ascii="Times New Roman" w:eastAsia="Times New Roman" w:hAnsi="Times New Roman" w:cs="Times New Roman"/>
          <w:sz w:val="24"/>
          <w:szCs w:val="24"/>
          <w:lang w:eastAsia="zh-CN"/>
        </w:rPr>
        <w:t xml:space="preserve"> 16S rRNA gene sequence reads were analysed using QIIME2 version 2021.11.0 </w:t>
      </w:r>
      <w:r w:rsidRPr="008F5272">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ZWNOdW0+Mzk8L1JlY051bT48RGlzcGxheVRleHQ+WzMwXTwvRGlzcGxheVRleHQ+PHJlY29yZD48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ZWNOdW0+Mzk8L1JlY051bT48RGlzcGxheVRleHQ+WzMwXTwvRGlzcGxheVRleHQ+PHJlY29yZD48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[30]</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Briefly, de-noising was performed on de-multiplexed sequences using the D</w:t>
      </w:r>
      <w:r w:rsidR="00CA1436" w:rsidRPr="008F5272">
        <w:rPr>
          <w:rFonts w:ascii="Times New Roman" w:eastAsia="Times New Roman" w:hAnsi="Times New Roman" w:cs="Times New Roman"/>
          <w:sz w:val="24"/>
          <w:szCs w:val="24"/>
          <w:lang w:eastAsia="zh-CN"/>
        </w:rPr>
        <w:t>ADA</w:t>
      </w:r>
      <w:r w:rsidRPr="008F5272">
        <w:rPr>
          <w:rFonts w:ascii="Times New Roman" w:eastAsia="Times New Roman" w:hAnsi="Times New Roman" w:cs="Times New Roman"/>
          <w:sz w:val="24"/>
          <w:szCs w:val="24"/>
          <w:lang w:eastAsia="zh-CN"/>
        </w:rPr>
        <w:t xml:space="preserve">2 plugin </w:t>
      </w:r>
      <w:r w:rsidRPr="008F5272">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PFJlY051bT4zMjU1PC9SZWNOdW0+PERpc3BsYXlUZXh0PlszMV08L0Rpc3BsYXlUZXh0PjxyZWNv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PFJlY051bT4zMjU1PC9SZWNOdW0+PERpc3BsYXlUZXh0PlszMV08L0Rpc3BsYXlUZXh0PjxyZWNv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[31]</w:t>
      </w:r>
      <w:r w:rsidRPr="008F5272">
        <w:rPr>
          <w:rFonts w:ascii="Times New Roman" w:eastAsia="Times New Roman" w:hAnsi="Times New Roman" w:cs="Times New Roman"/>
          <w:sz w:val="24"/>
          <w:szCs w:val="24"/>
          <w:lang w:eastAsia="zh-CN"/>
        </w:rPr>
        <w:fldChar w:fldCharType="end"/>
      </w:r>
      <w:r w:rsidR="0016774D" w:rsidRPr="008F5272">
        <w:rPr>
          <w:rFonts w:ascii="Times New Roman" w:eastAsia="Times New Roman" w:hAnsi="Times New Roman" w:cs="Times New Roman"/>
          <w:sz w:val="24"/>
          <w:szCs w:val="24"/>
          <w:lang w:eastAsia="zh-CN"/>
        </w:rPr>
        <w:t>, resulting in a mean read depth of 15</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563 ± 2</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719 for stool and 6</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941 ± 4</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 xml:space="preserve">503 for tissue. </w:t>
      </w:r>
      <w:r w:rsidRPr="008F5272">
        <w:rPr>
          <w:rFonts w:ascii="Times New Roman" w:eastAsia="Times New Roman" w:hAnsi="Times New Roman" w:cs="Times New Roman"/>
          <w:sz w:val="24"/>
          <w:szCs w:val="24"/>
          <w:lang w:eastAsia="zh-CN"/>
        </w:rPr>
        <w:t xml:space="preserve">Taxonomic classification of amplicon sequence variants </w:t>
      </w:r>
      <w:r w:rsidR="00CA1436" w:rsidRPr="008F5272">
        <w:rPr>
          <w:rFonts w:ascii="Times New Roman" w:eastAsia="Times New Roman" w:hAnsi="Times New Roman" w:cs="Times New Roman"/>
          <w:sz w:val="24"/>
          <w:szCs w:val="24"/>
          <w:lang w:eastAsia="zh-CN"/>
        </w:rPr>
        <w:t xml:space="preserve">(ASVs) </w:t>
      </w:r>
      <w:r w:rsidRPr="008F5272">
        <w:rPr>
          <w:rFonts w:ascii="Times New Roman" w:eastAsia="Times New Roman" w:hAnsi="Times New Roman" w:cs="Times New Roman"/>
          <w:sz w:val="24"/>
          <w:szCs w:val="24"/>
          <w:lang w:eastAsia="zh-CN"/>
        </w:rPr>
        <w:t xml:space="preserve">was performed based on the V4 hypervariable region of the SILVA 16S rRNA </w:t>
      </w:r>
      <w:r w:rsidR="00BF66EC" w:rsidRPr="008F5272">
        <w:rPr>
          <w:rFonts w:ascii="Times New Roman" w:eastAsia="Times New Roman" w:hAnsi="Times New Roman" w:cs="Times New Roman"/>
          <w:sz w:val="24"/>
          <w:szCs w:val="24"/>
          <w:lang w:eastAsia="zh-CN"/>
        </w:rPr>
        <w:t xml:space="preserve">gene </w:t>
      </w:r>
      <w:r w:rsidRPr="008F5272">
        <w:rPr>
          <w:rFonts w:ascii="Times New Roman" w:eastAsia="Times New Roman" w:hAnsi="Times New Roman" w:cs="Times New Roman"/>
          <w:sz w:val="24"/>
          <w:szCs w:val="24"/>
          <w:lang w:eastAsia="zh-CN"/>
        </w:rPr>
        <w:t xml:space="preserve">reference database (version 138) at 99% similarity </w:t>
      </w:r>
      <w:r w:rsidRPr="008F5272">
        <w:rPr>
          <w:rFonts w:ascii="Times New Roman" w:eastAsia="Times New Roman" w:hAnsi="Times New Roman" w:cs="Times New Roman"/>
          <w:sz w:val="24"/>
          <w:szCs w:val="24"/>
          <w:lang w:eastAsia="zh-CN"/>
        </w:rPr>
        <w:fldChar w:fldCharType="begin"/>
      </w:r>
      <w:r w:rsidR="001F6058">
        <w:rPr>
          <w:rFonts w:ascii="Times New Roman" w:eastAsia="Times New Roman" w:hAnsi="Times New Roman" w:cs="Times New Roman"/>
          <w:sz w:val="24"/>
          <w:szCs w:val="24"/>
          <w:lang w:eastAsia="zh-CN"/>
        </w:rPr>
        <w:instrText xml:space="preserve"> ADDIN EN.CITE &lt;EndNote&gt;&lt;Cite&gt;&lt;Author&gt;Quast&lt;/Author&gt;&lt;Year&gt;2013&lt;/Year&gt;&lt;RecNum&gt;1400&lt;/RecNum&gt;&lt;DisplayText&gt;[32]&lt;/DisplayText&gt;&lt;record&gt;&lt;rec-number&gt;1400&lt;/rec-number&gt;&lt;foreign-keys&gt;&lt;key app="EN" db-id="par59pdxrerdpteza9spezpf9dtzeszzpdff" timestamp="1473808081"&gt;1400&lt;/key&gt;&lt;/foreign-keys&gt;&lt;ref-type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Res&lt;/secondary-title&gt;&lt;alt-title&gt;Nucleic acids research&lt;/alt-title&gt;&lt;/titles&gt;&lt;periodical&gt;&lt;full-title&gt;Nucleic Acids Res&lt;/full-title&gt;&lt;abbr-1&gt;Nucleic acids research&lt;/abbr-1&gt;&lt;/periodical&gt;&lt;alt-periodical&gt;&lt;full-title&gt;Nucleic Acids Research&lt;/full-title&gt;&lt;abbr-1&gt;Nucleic Acids Res.&lt;/abbr-1&gt;&lt;abbr-2&gt;Nucleic Acids Res&lt;/abbr-2&gt;&lt;/alt-periodical&gt;&lt;pages&gt;D590-6&lt;/pages&gt;&lt;volume&gt;41&lt;/volume&gt;&lt;number&gt;Database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www.ncbi.nlm.nih.gov/pubmed/23193283&lt;/url&gt;&lt;/related-urls&gt;&lt;/urls&gt;&lt;custom2&gt;3531112&lt;/custom2&gt;&lt;electronic-resource-num&gt;10.1093/nar/gks1219&lt;/electronic-resource-num&gt;&lt;/record&gt;&lt;/Cite&gt;&lt;/EndNote&gt;</w:instrText>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[32]</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xml:space="preserve">. Sufficient coverage at this depth is confirmed by the rarefaction curve, which reached an asymptote. </w:t>
      </w:r>
      <w:r w:rsidRPr="008F5272">
        <w:rPr>
          <w:rFonts w:ascii="Times New Roman" w:hAnsi="Times New Roman" w:cs="Times New Roman"/>
          <w:sz w:val="24"/>
          <w:szCs w:val="24"/>
        </w:rPr>
        <w:lastRenderedPageBreak/>
        <w:t>Sequence data has been deposited in the NCBI SRA under accession number PRJNA1011386.</w:t>
      </w:r>
    </w:p>
    <w:p w14:paraId="729E40D1" w14:textId="77777777" w:rsidR="00C51B17" w:rsidRPr="008F5272" w:rsidRDefault="00C51B17" w:rsidP="00FC05A1">
      <w:pPr>
        <w:spacing w:after="0" w:line="480" w:lineRule="auto"/>
        <w:rPr>
          <w:rFonts w:ascii="Times New Roman" w:hAnsi="Times New Roman" w:cs="Times New Roman"/>
          <w:sz w:val="24"/>
          <w:szCs w:val="24"/>
        </w:rPr>
      </w:pPr>
    </w:p>
    <w:p w14:paraId="3C29883D"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Microbiota characterisation</w:t>
      </w:r>
    </w:p>
    <w:p w14:paraId="205C5ECF" w14:textId="73419403"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taxonomic relative abundance at the </w:t>
      </w:r>
      <w:r w:rsidR="0016774D" w:rsidRPr="008F5272">
        <w:rPr>
          <w:rFonts w:ascii="Times New Roman" w:hAnsi="Times New Roman" w:cs="Times New Roman"/>
          <w:sz w:val="24"/>
          <w:szCs w:val="24"/>
        </w:rPr>
        <w:t>genus</w:t>
      </w:r>
      <w:r w:rsidRPr="008F5272">
        <w:rPr>
          <w:rFonts w:ascii="Times New Roman" w:hAnsi="Times New Roman" w:cs="Times New Roman"/>
          <w:sz w:val="24"/>
          <w:szCs w:val="24"/>
        </w:rPr>
        <w:t xml:space="preserve"> level was used to generate alpha diversity (within-group) and beta diversity (between-group) measures. Alpha diversity </w:t>
      </w:r>
      <w:r w:rsidR="00B911F1" w:rsidRPr="008F5272">
        <w:rPr>
          <w:rFonts w:ascii="Times New Roman" w:hAnsi="Times New Roman" w:cs="Times New Roman"/>
          <w:sz w:val="24"/>
          <w:szCs w:val="24"/>
        </w:rPr>
        <w:t xml:space="preserve">metrics (observed ASVs, </w:t>
      </w:r>
      <w:proofErr w:type="spellStart"/>
      <w:r w:rsidR="00B911F1" w:rsidRPr="008F5272">
        <w:rPr>
          <w:rFonts w:ascii="Times New Roman" w:hAnsi="Times New Roman" w:cs="Times New Roman"/>
          <w:sz w:val="24"/>
          <w:szCs w:val="24"/>
        </w:rPr>
        <w:t>Pielou’s</w:t>
      </w:r>
      <w:proofErr w:type="spellEnd"/>
      <w:r w:rsidR="00B911F1" w:rsidRPr="008F5272">
        <w:rPr>
          <w:rFonts w:ascii="Times New Roman" w:hAnsi="Times New Roman" w:cs="Times New Roman"/>
          <w:sz w:val="24"/>
          <w:szCs w:val="24"/>
        </w:rPr>
        <w:t xml:space="preserve"> evenness, Shannon diversity, and Faith’s phylogenetic diversity) </w:t>
      </w:r>
      <w:r w:rsidRPr="008F5272">
        <w:rPr>
          <w:rFonts w:ascii="Times New Roman" w:hAnsi="Times New Roman" w:cs="Times New Roman"/>
          <w:sz w:val="24"/>
          <w:szCs w:val="24"/>
        </w:rPr>
        <w:t>w</w:t>
      </w:r>
      <w:r w:rsidR="00B911F1" w:rsidRPr="008F5272">
        <w:rPr>
          <w:rFonts w:ascii="Times New Roman" w:hAnsi="Times New Roman" w:cs="Times New Roman"/>
          <w:sz w:val="24"/>
          <w:szCs w:val="24"/>
        </w:rPr>
        <w:t>ere</w:t>
      </w:r>
      <w:r w:rsidRPr="008F5272">
        <w:rPr>
          <w:rFonts w:ascii="Times New Roman" w:hAnsi="Times New Roman" w:cs="Times New Roman"/>
          <w:sz w:val="24"/>
          <w:szCs w:val="24"/>
        </w:rPr>
        <w:t xml:space="preserve"> obtained from </w:t>
      </w:r>
      <w:r w:rsidRPr="008F5272">
        <w:rPr>
          <w:rFonts w:ascii="Times New Roman" w:eastAsia="Times New Roman" w:hAnsi="Times New Roman" w:cs="Times New Roman"/>
          <w:sz w:val="24"/>
          <w:szCs w:val="24"/>
          <w:lang w:eastAsia="zh-CN"/>
        </w:rPr>
        <w:t xml:space="preserve">QIIME2 </w:t>
      </w:r>
      <w:r w:rsidRPr="008F5272">
        <w:rPr>
          <w:rFonts w:ascii="Times New Roman" w:hAnsi="Times New Roman" w:cs="Times New Roman"/>
          <w:sz w:val="24"/>
          <w:szCs w:val="24"/>
        </w:rPr>
        <w:t xml:space="preserve">at sampling depth of </w:t>
      </w:r>
      <w:r w:rsidRPr="008F5272">
        <w:rPr>
          <w:rFonts w:ascii="Times New Roman" w:eastAsia="Times New Roman" w:hAnsi="Times New Roman" w:cs="Times New Roman"/>
          <w:sz w:val="24"/>
          <w:szCs w:val="24"/>
          <w:lang w:eastAsia="zh-CN"/>
        </w:rPr>
        <w:t xml:space="preserve">9,883 reads (faecal samples) and 662 reads (mucosal tissue samples). </w:t>
      </w:r>
      <w:r w:rsidRPr="008F5272">
        <w:rPr>
          <w:rFonts w:ascii="Times New Roman" w:hAnsi="Times New Roman" w:cs="Times New Roman"/>
          <w:sz w:val="24"/>
          <w:szCs w:val="24"/>
        </w:rPr>
        <w:t xml:space="preserve">The Bray-Curtis </w:t>
      </w:r>
      <w:r w:rsidR="00B911F1" w:rsidRPr="008F5272">
        <w:rPr>
          <w:rFonts w:ascii="Times New Roman" w:hAnsi="Times New Roman" w:cs="Times New Roman"/>
          <w:sz w:val="24"/>
          <w:szCs w:val="24"/>
        </w:rPr>
        <w:t xml:space="preserve">dissimilarity </w:t>
      </w:r>
      <w:r w:rsidRPr="008F5272">
        <w:rPr>
          <w:rFonts w:ascii="Times New Roman" w:hAnsi="Times New Roman" w:cs="Times New Roman"/>
          <w:sz w:val="24"/>
          <w:szCs w:val="24"/>
        </w:rPr>
        <w:t>index was calculated to compare microbiome similarity between groups (beta diversity), using square-</w:t>
      </w:r>
      <w:proofErr w:type="spellStart"/>
      <w:r w:rsidRPr="008F5272">
        <w:rPr>
          <w:rFonts w:ascii="Times New Roman" w:hAnsi="Times New Roman" w:cs="Times New Roman"/>
          <w:sz w:val="24"/>
          <w:szCs w:val="24"/>
        </w:rPr>
        <w:t>root</w:t>
      </w:r>
      <w:proofErr w:type="spellEnd"/>
      <w:r w:rsidRPr="008F5272">
        <w:rPr>
          <w:rFonts w:ascii="Times New Roman" w:hAnsi="Times New Roman" w:cs="Times New Roman"/>
          <w:sz w:val="24"/>
          <w:szCs w:val="24"/>
        </w:rPr>
        <w:t xml:space="preserve"> transformed species relative abundance data using the ‘vegan’ package in R. Non-metric multidimensional scaling (</w:t>
      </w:r>
      <w:proofErr w:type="spellStart"/>
      <w:r w:rsidRPr="008F5272">
        <w:rPr>
          <w:rFonts w:ascii="Times New Roman" w:hAnsi="Times New Roman" w:cs="Times New Roman"/>
          <w:sz w:val="24"/>
          <w:szCs w:val="24"/>
        </w:rPr>
        <w:t>nMDS</w:t>
      </w:r>
      <w:proofErr w:type="spellEnd"/>
      <w:r w:rsidRPr="008F5272">
        <w:rPr>
          <w:rFonts w:ascii="Times New Roman" w:hAnsi="Times New Roman" w:cs="Times New Roman"/>
          <w:sz w:val="24"/>
          <w:szCs w:val="24"/>
        </w:rPr>
        <w:t xml:space="preserve">) for all beta diversity measures were generated using the ‘vegan’ package in R. Core taxa were defined as those present in more than 95% of samples, with a mean relative abundance of &gt;0.01%. </w:t>
      </w:r>
      <w:r w:rsidR="00B911F1" w:rsidRPr="008F5272">
        <w:rPr>
          <w:rFonts w:ascii="Times New Roman" w:hAnsi="Times New Roman" w:cs="Times New Roman"/>
          <w:sz w:val="24"/>
          <w:szCs w:val="24"/>
        </w:rPr>
        <w:t xml:space="preserve">Identification of taxa with α-1,2-L-fucosidases capability was determined by comparing the genus-level taxonomic classification to genomes identified by </w:t>
      </w:r>
      <w:proofErr w:type="spellStart"/>
      <w:r w:rsidR="00B911F1" w:rsidRPr="008F5272">
        <w:rPr>
          <w:rFonts w:ascii="Times New Roman" w:hAnsi="Times New Roman" w:cs="Times New Roman"/>
          <w:sz w:val="24"/>
          <w:szCs w:val="24"/>
        </w:rPr>
        <w:t>CAZy</w:t>
      </w:r>
      <w:proofErr w:type="spellEnd"/>
      <w:r w:rsidR="00B911F1" w:rsidRPr="008F5272">
        <w:rPr>
          <w:rFonts w:ascii="Times New Roman" w:hAnsi="Times New Roman" w:cs="Times New Roman"/>
          <w:sz w:val="24"/>
          <w:szCs w:val="24"/>
        </w:rPr>
        <w:t xml:space="preserve"> </w:t>
      </w:r>
      <w:r w:rsidR="00FD1C37"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[26]</w:t>
      </w:r>
      <w:r w:rsidR="00FD1C37" w:rsidRPr="008F5272">
        <w:rPr>
          <w:rFonts w:ascii="Times New Roman" w:hAnsi="Times New Roman" w:cs="Times New Roman"/>
          <w:sz w:val="24"/>
          <w:szCs w:val="24"/>
        </w:rPr>
        <w:fldChar w:fldCharType="end"/>
      </w:r>
      <w:r w:rsidR="00B911F1" w:rsidRPr="008F5272">
        <w:rPr>
          <w:rFonts w:ascii="Times New Roman" w:hAnsi="Times New Roman" w:cs="Times New Roman"/>
          <w:sz w:val="24"/>
          <w:szCs w:val="24"/>
        </w:rPr>
        <w:t xml:space="preserve"> as carrying either the GH29, GH95, or GH151 enzyme families.</w:t>
      </w:r>
    </w:p>
    <w:p w14:paraId="12ADEC17" w14:textId="77777777" w:rsidR="00C51B17" w:rsidRPr="008F5272" w:rsidRDefault="00C51B17" w:rsidP="00FC05A1">
      <w:pPr>
        <w:spacing w:after="0" w:line="480" w:lineRule="auto"/>
        <w:rPr>
          <w:rFonts w:ascii="Times New Roman" w:hAnsi="Times New Roman" w:cs="Times New Roman"/>
          <w:sz w:val="24"/>
          <w:szCs w:val="24"/>
        </w:rPr>
      </w:pPr>
    </w:p>
    <w:p w14:paraId="3546ED5F"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Quantification of </w:t>
      </w:r>
      <w:r w:rsidRPr="008F5272">
        <w:rPr>
          <w:rFonts w:ascii="Times New Roman" w:hAnsi="Times New Roman" w:cs="Times New Roman"/>
          <w:b/>
          <w:bCs/>
          <w:i/>
          <w:iCs/>
          <w:sz w:val="24"/>
          <w:szCs w:val="24"/>
        </w:rPr>
        <w:t xml:space="preserve">Bifidobacterium </w:t>
      </w:r>
      <w:r w:rsidRPr="008F5272">
        <w:rPr>
          <w:rFonts w:ascii="Times New Roman" w:hAnsi="Times New Roman" w:cs="Times New Roman"/>
          <w:b/>
          <w:bCs/>
          <w:sz w:val="24"/>
          <w:szCs w:val="24"/>
        </w:rPr>
        <w:t>species</w:t>
      </w:r>
      <w:r w:rsidRPr="008F5272">
        <w:rPr>
          <w:rFonts w:ascii="Times New Roman" w:hAnsi="Times New Roman" w:cs="Times New Roman"/>
          <w:b/>
          <w:bCs/>
          <w:i/>
          <w:iCs/>
          <w:sz w:val="24"/>
          <w:szCs w:val="24"/>
        </w:rPr>
        <w:t xml:space="preserve"> </w:t>
      </w:r>
      <w:r w:rsidRPr="008F5272">
        <w:rPr>
          <w:rFonts w:ascii="Times New Roman" w:hAnsi="Times New Roman" w:cs="Times New Roman"/>
          <w:b/>
          <w:bCs/>
          <w:sz w:val="24"/>
          <w:szCs w:val="24"/>
        </w:rPr>
        <w:t>and total bacterial load</w:t>
      </w:r>
    </w:p>
    <w:p w14:paraId="7D0D2622" w14:textId="319A9EC2" w:rsidR="00C51B17" w:rsidRPr="008F5272" w:rsidRDefault="009B4B7D" w:rsidP="00FC05A1">
      <w:pPr>
        <w:spacing w:after="0" w:line="480" w:lineRule="auto"/>
        <w:rPr>
          <w:rFonts w:ascii="Times New Roman" w:hAnsi="Times New Roman" w:cs="Times New Roman"/>
          <w:sz w:val="24"/>
          <w:szCs w:val="24"/>
        </w:rPr>
      </w:pPr>
      <w:ins w:id="69" w:author="Yiming Wang" w:date="2024-06-08T23:12:00Z">
        <w:r w:rsidRPr="009B4B7D">
          <w:rPr>
            <w:rFonts w:ascii="Times New Roman" w:hAnsi="Times New Roman" w:cs="Times New Roman"/>
            <w:sz w:val="24"/>
            <w:szCs w:val="24"/>
          </w:rPr>
          <w:t>We</w:t>
        </w:r>
        <w:r w:rsidRPr="009B4B7D">
          <w:rPr>
            <w:rFonts w:ascii="Times New Roman" w:hAnsi="Times New Roman" w:cs="Times New Roman"/>
            <w:b/>
            <w:sz w:val="24"/>
            <w:szCs w:val="24"/>
          </w:rPr>
          <w:t xml:space="preserve"> </w:t>
        </w:r>
        <w:r w:rsidRPr="009B4B7D">
          <w:rPr>
            <w:rFonts w:ascii="Times New Roman" w:hAnsi="Times New Roman" w:cs="Times New Roman"/>
            <w:sz w:val="24"/>
            <w:szCs w:val="24"/>
          </w:rPr>
          <w:t xml:space="preserve">investigated the extent to which 16S amplicon sequencing could discriminate between different </w:t>
        </w:r>
        <w:r w:rsidRPr="009B4B7D">
          <w:rPr>
            <w:rFonts w:ascii="Times New Roman" w:hAnsi="Times New Roman" w:cs="Times New Roman"/>
            <w:i/>
            <w:iCs/>
            <w:sz w:val="24"/>
            <w:szCs w:val="24"/>
          </w:rPr>
          <w:t>Bifidobacterium</w:t>
        </w:r>
        <w:r w:rsidRPr="009B4B7D">
          <w:rPr>
            <w:rFonts w:ascii="Times New Roman" w:hAnsi="Times New Roman" w:cs="Times New Roman"/>
            <w:sz w:val="24"/>
            <w:szCs w:val="24"/>
          </w:rPr>
          <w:t xml:space="preserve"> species. As expected, level 7 resolution (species-level output) was unable to differentiate bifidobacterial</w:t>
        </w:r>
      </w:ins>
      <w:ins w:id="70" w:author="Yiming Wang" w:date="2024-06-08T23:14:00Z">
        <w:r>
          <w:rPr>
            <w:rFonts w:ascii="Times New Roman" w:hAnsi="Times New Roman" w:cs="Times New Roman"/>
            <w:sz w:val="24"/>
            <w:szCs w:val="24"/>
          </w:rPr>
          <w:t xml:space="preserve"> strains</w:t>
        </w:r>
      </w:ins>
      <w:ins w:id="71" w:author="Yiming Wang" w:date="2024-06-08T23:12:00Z">
        <w:r w:rsidRPr="009B4B7D">
          <w:rPr>
            <w:rFonts w:ascii="Times New Roman" w:hAnsi="Times New Roman" w:cs="Times New Roman"/>
            <w:sz w:val="24"/>
            <w:szCs w:val="24"/>
          </w:rPr>
          <w:t xml:space="preserve">, reflecting a well-recognised limitation of this approach. Given that, </w:t>
        </w:r>
      </w:ins>
      <w:del w:id="72" w:author="Yiming Wang" w:date="2024-06-08T23:13:00Z">
        <w:r w:rsidR="00C51B17" w:rsidRPr="008F5272" w:rsidDel="009B4B7D">
          <w:rPr>
            <w:rFonts w:ascii="Times New Roman" w:hAnsi="Times New Roman" w:cs="Times New Roman"/>
            <w:sz w:val="24"/>
            <w:szCs w:val="24"/>
          </w:rPr>
          <w:delText xml:space="preserve">Quantification </w:delText>
        </w:r>
      </w:del>
      <w:ins w:id="73" w:author="Yiming Wang" w:date="2024-06-08T23:13:00Z">
        <w:r>
          <w:rPr>
            <w:rFonts w:ascii="Times New Roman" w:hAnsi="Times New Roman" w:cs="Times New Roman"/>
            <w:sz w:val="24"/>
            <w:szCs w:val="24"/>
          </w:rPr>
          <w:t>q</w:t>
        </w:r>
        <w:r w:rsidRPr="008F5272">
          <w:rPr>
            <w:rFonts w:ascii="Times New Roman" w:hAnsi="Times New Roman" w:cs="Times New Roman"/>
            <w:sz w:val="24"/>
            <w:szCs w:val="24"/>
          </w:rPr>
          <w:t xml:space="preserve">uantification </w:t>
        </w:r>
      </w:ins>
      <w:r w:rsidR="00C51B17" w:rsidRPr="008F5272">
        <w:rPr>
          <w:rFonts w:ascii="Times New Roman" w:hAnsi="Times New Roman" w:cs="Times New Roman"/>
          <w:sz w:val="24"/>
          <w:szCs w:val="24"/>
        </w:rPr>
        <w:t xml:space="preserve">of total bacterial load, </w:t>
      </w:r>
      <w:r w:rsidR="00C51B17" w:rsidRPr="008F5272">
        <w:rPr>
          <w:rFonts w:ascii="Times New Roman" w:hAnsi="Times New Roman" w:cs="Times New Roman"/>
          <w:i/>
          <w:iCs/>
          <w:sz w:val="24"/>
          <w:szCs w:val="24"/>
        </w:rPr>
        <w:t>B. breve</w:t>
      </w:r>
      <w:r w:rsidR="00C51B17" w:rsidRPr="008F5272">
        <w:rPr>
          <w:rFonts w:ascii="Times New Roman" w:hAnsi="Times New Roman" w:cs="Times New Roman"/>
          <w:sz w:val="24"/>
          <w:szCs w:val="24"/>
        </w:rPr>
        <w:t xml:space="preserve">, </w:t>
      </w:r>
      <w:r w:rsidR="00C51B17" w:rsidRPr="008F5272">
        <w:rPr>
          <w:rFonts w:ascii="Times New Roman" w:hAnsi="Times New Roman" w:cs="Times New Roman"/>
          <w:i/>
          <w:iCs/>
          <w:sz w:val="24"/>
          <w:szCs w:val="24"/>
        </w:rPr>
        <w:t xml:space="preserve">B. </w:t>
      </w:r>
      <w:proofErr w:type="spellStart"/>
      <w:r w:rsidR="00C51B17" w:rsidRPr="008F5272">
        <w:rPr>
          <w:rFonts w:ascii="Times New Roman" w:hAnsi="Times New Roman" w:cs="Times New Roman"/>
          <w:i/>
          <w:iCs/>
          <w:sz w:val="24"/>
          <w:szCs w:val="24"/>
        </w:rPr>
        <w:t>infantis</w:t>
      </w:r>
      <w:proofErr w:type="spellEnd"/>
      <w:ins w:id="74" w:author="Yiming Wang" w:date="2024-06-08T23:49:00Z">
        <w:r w:rsidR="0082611D">
          <w:rPr>
            <w:rFonts w:ascii="Times New Roman" w:hAnsi="Times New Roman" w:cs="Times New Roman"/>
            <w:sz w:val="24"/>
            <w:szCs w:val="24"/>
          </w:rPr>
          <w:t xml:space="preserve">, </w:t>
        </w:r>
      </w:ins>
      <w:del w:id="75" w:author="Yiming Wang" w:date="2024-06-08T23:49:00Z">
        <w:r w:rsidR="00C51B17" w:rsidRPr="008F5272" w:rsidDel="0082611D">
          <w:rPr>
            <w:rFonts w:ascii="Times New Roman" w:hAnsi="Times New Roman" w:cs="Times New Roman"/>
            <w:sz w:val="24"/>
            <w:szCs w:val="24"/>
          </w:rPr>
          <w:delText xml:space="preserve"> </w:delText>
        </w:r>
      </w:del>
      <w:r w:rsidR="00C51B17" w:rsidRPr="008F5272">
        <w:rPr>
          <w:rFonts w:ascii="Times New Roman" w:hAnsi="Times New Roman" w:cs="Times New Roman"/>
          <w:sz w:val="24"/>
          <w:szCs w:val="24"/>
        </w:rPr>
        <w:t xml:space="preserve">and </w:t>
      </w:r>
      <w:r w:rsidR="00C51B17" w:rsidRPr="008F5272">
        <w:rPr>
          <w:rFonts w:ascii="Times New Roman" w:hAnsi="Times New Roman" w:cs="Times New Roman"/>
          <w:i/>
          <w:iCs/>
          <w:sz w:val="24"/>
          <w:szCs w:val="24"/>
        </w:rPr>
        <w:t>B. bifidum</w:t>
      </w:r>
      <w:r w:rsidR="00C51B17" w:rsidRPr="008F5272">
        <w:rPr>
          <w:rFonts w:ascii="Times New Roman" w:hAnsi="Times New Roman" w:cs="Times New Roman"/>
          <w:sz w:val="24"/>
          <w:szCs w:val="24"/>
        </w:rPr>
        <w:t xml:space="preserve"> was performed by SYBR Green-based qPCR assays</w:t>
      </w:r>
      <w:r w:rsidR="00E27384" w:rsidRPr="008F5272">
        <w:rPr>
          <w:rFonts w:ascii="Times New Roman" w:hAnsi="Times New Roman" w:cs="Times New Roman"/>
          <w:sz w:val="24"/>
          <w:szCs w:val="24"/>
        </w:rPr>
        <w:t xml:space="preserve"> (</w:t>
      </w:r>
      <w:r w:rsidR="004A50BE" w:rsidRPr="008F5272">
        <w:rPr>
          <w:rFonts w:ascii="Times New Roman" w:hAnsi="Times New Roman" w:cs="Times New Roman"/>
          <w:b/>
          <w:bCs/>
          <w:sz w:val="24"/>
          <w:szCs w:val="24"/>
        </w:rPr>
        <w:t>Supplementary</w:t>
      </w:r>
      <w:r w:rsidR="00C51B17" w:rsidRPr="008F5272">
        <w:rPr>
          <w:rFonts w:ascii="Times New Roman" w:hAnsi="Times New Roman" w:cs="Times New Roman"/>
          <w:b/>
          <w:bCs/>
          <w:sz w:val="24"/>
          <w:szCs w:val="24"/>
        </w:rPr>
        <w:t xml:space="preserve"> Table S2</w:t>
      </w:r>
      <w:r w:rsidR="00E27384" w:rsidRPr="008F5272">
        <w:rPr>
          <w:rFonts w:ascii="Times New Roman" w:hAnsi="Times New Roman" w:cs="Times New Roman"/>
          <w:b/>
          <w:bCs/>
          <w:sz w:val="24"/>
          <w:szCs w:val="24"/>
        </w:rPr>
        <w:t>)</w:t>
      </w:r>
      <w:r w:rsidR="00C51B17" w:rsidRPr="008F5272">
        <w:rPr>
          <w:rFonts w:ascii="Times New Roman" w:hAnsi="Times New Roman" w:cs="Times New Roman"/>
          <w:sz w:val="24"/>
          <w:szCs w:val="24"/>
        </w:rPr>
        <w:t xml:space="preserve">. For all qPCR assays, 1 µL of DNA template was combined with 0.7 µL of 10 µM forward primer, 0.7 µL of 10 µM reverse primer, 17.5 µL of 2×SYBR Green (Applied Biosystems, </w:t>
      </w:r>
      <w:r w:rsidR="00C51B17" w:rsidRPr="008F5272">
        <w:rPr>
          <w:rFonts w:ascii="Times New Roman" w:hAnsi="Times New Roman" w:cs="Times New Roman"/>
          <w:sz w:val="24"/>
          <w:szCs w:val="24"/>
        </w:rPr>
        <w:lastRenderedPageBreak/>
        <w:t>Waltham, Massachusetts, USA</w:t>
      </w:r>
      <w:del w:id="76" w:author="Yiming Wang" w:date="2024-06-08T23:50:00Z">
        <w:r w:rsidR="00C51B17" w:rsidRPr="008F5272" w:rsidDel="0082611D">
          <w:rPr>
            <w:rFonts w:ascii="Times New Roman" w:hAnsi="Times New Roman" w:cs="Times New Roman"/>
            <w:sz w:val="24"/>
            <w:szCs w:val="24"/>
          </w:rPr>
          <w:delText>) and</w:delText>
        </w:r>
      </w:del>
      <w:ins w:id="77" w:author="Yiming Wang" w:date="2024-06-08T23:50:00Z">
        <w:r w:rsidR="0082611D" w:rsidRPr="008F5272">
          <w:rPr>
            <w:rFonts w:ascii="Times New Roman" w:hAnsi="Times New Roman" w:cs="Times New Roman"/>
            <w:sz w:val="24"/>
            <w:szCs w:val="24"/>
          </w:rPr>
          <w:t>), and</w:t>
        </w:r>
      </w:ins>
      <w:r w:rsidR="00C51B17" w:rsidRPr="008F5272">
        <w:rPr>
          <w:rFonts w:ascii="Times New Roman" w:hAnsi="Times New Roman" w:cs="Times New Roman"/>
          <w:sz w:val="24"/>
          <w:szCs w:val="24"/>
        </w:rPr>
        <w:t xml:space="preserve"> 15.1 µL nuclease-free water. All samples were run in triplicate (10 </w:t>
      </w:r>
      <w:r w:rsidR="00C51B17" w:rsidRPr="008F5272">
        <w:rPr>
          <w:rFonts w:ascii="Times New Roman" w:hAnsi="Times New Roman" w:cs="Times New Roman"/>
          <w:sz w:val="24"/>
          <w:szCs w:val="24"/>
        </w:rPr>
        <w:sym w:font="Symbol" w:char="F06D"/>
      </w:r>
      <w:r w:rsidR="00C51B17" w:rsidRPr="008F5272">
        <w:rPr>
          <w:rFonts w:ascii="Times New Roman" w:hAnsi="Times New Roman" w:cs="Times New Roman"/>
          <w:sz w:val="24"/>
          <w:szCs w:val="24"/>
        </w:rPr>
        <w:t>L each replicate). Gene copy quantification was performed using a standard curve generated from a known concentration of a pure colony control. Any sample with a cycle threshold (CT) ≥40 cycles was deﬁned as 40 (</w:t>
      </w:r>
      <w:r w:rsidR="00E27384" w:rsidRPr="008F5272">
        <w:rPr>
          <w:rFonts w:ascii="Times New Roman" w:hAnsi="Times New Roman" w:cs="Times New Roman"/>
          <w:sz w:val="24"/>
          <w:szCs w:val="24"/>
        </w:rPr>
        <w:t>limit</w:t>
      </w:r>
      <w:r w:rsidR="00C51B17" w:rsidRPr="008F5272">
        <w:rPr>
          <w:rFonts w:ascii="Times New Roman" w:hAnsi="Times New Roman" w:cs="Times New Roman"/>
          <w:sz w:val="24"/>
          <w:szCs w:val="24"/>
        </w:rPr>
        <w:t xml:space="preserve"> of detection).</w:t>
      </w:r>
    </w:p>
    <w:p w14:paraId="7C7CD145" w14:textId="77777777" w:rsidR="00C51B17" w:rsidRPr="008F5272" w:rsidRDefault="00C51B17" w:rsidP="00FC05A1">
      <w:pPr>
        <w:spacing w:after="0" w:line="480" w:lineRule="auto"/>
        <w:rPr>
          <w:rFonts w:ascii="Times New Roman" w:hAnsi="Times New Roman" w:cs="Times New Roman"/>
          <w:sz w:val="24"/>
          <w:szCs w:val="24"/>
        </w:rPr>
      </w:pPr>
    </w:p>
    <w:p w14:paraId="5B754C0F"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Culture of </w:t>
      </w:r>
      <w:r w:rsidRPr="008F5272">
        <w:rPr>
          <w:rFonts w:ascii="Times New Roman" w:hAnsi="Times New Roman" w:cs="Times New Roman"/>
          <w:b/>
          <w:bCs/>
          <w:i/>
          <w:iCs/>
          <w:sz w:val="24"/>
          <w:szCs w:val="24"/>
        </w:rPr>
        <w:t>Bifidobacterium</w:t>
      </w:r>
      <w:r w:rsidRPr="008F5272">
        <w:rPr>
          <w:rFonts w:ascii="Times New Roman" w:hAnsi="Times New Roman" w:cs="Times New Roman"/>
          <w:b/>
          <w:bCs/>
          <w:sz w:val="24"/>
          <w:szCs w:val="24"/>
        </w:rPr>
        <w:t xml:space="preserve"> strains</w:t>
      </w:r>
    </w:p>
    <w:p w14:paraId="3DF3CF5D" w14:textId="46112E99" w:rsidR="00C51B17" w:rsidRPr="008F5272" w:rsidRDefault="00C51B17" w:rsidP="00FC05A1">
      <w:pPr>
        <w:spacing w:after="0" w:line="480" w:lineRule="auto"/>
        <w:rPr>
          <w:rFonts w:ascii="Times New Roman" w:hAnsi="Times New Roman" w:cs="Times New Roman"/>
          <w:sz w:val="24"/>
          <w:szCs w:val="24"/>
          <w:highlight w:val="yellow"/>
        </w:rPr>
      </w:pPr>
      <w:r w:rsidRPr="008F5272">
        <w:rPr>
          <w:rFonts w:ascii="Times New Roman" w:hAnsi="Times New Roman" w:cs="Times New Roman"/>
          <w:sz w:val="24"/>
          <w:szCs w:val="24"/>
        </w:rPr>
        <w:t xml:space="preserve">All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used in this study were cultured in De Man, </w:t>
      </w:r>
      <w:proofErr w:type="spellStart"/>
      <w:r w:rsidRPr="008F5272">
        <w:rPr>
          <w:rFonts w:ascii="Times New Roman" w:hAnsi="Times New Roman" w:cs="Times New Roman"/>
          <w:sz w:val="24"/>
          <w:szCs w:val="24"/>
        </w:rPr>
        <w:t>Rogosa</w:t>
      </w:r>
      <w:proofErr w:type="spellEnd"/>
      <w:r w:rsidRPr="008F5272">
        <w:rPr>
          <w:rFonts w:ascii="Times New Roman" w:hAnsi="Times New Roman" w:cs="Times New Roman"/>
          <w:sz w:val="24"/>
          <w:szCs w:val="24"/>
        </w:rPr>
        <w:t xml:space="preserve"> and Sharpe (Becton Dickinson, Franklin Lakes, NJ, USA) broth or agar supplemented with 0.34% (w/v) sodium ascorbate and 0.02% (w/v) cysteine-HCl (MRS-CS) and were grown under anaerobic conditions (75% N2, 20% CO2, 5% H2, Coy Laboratory Products, Grass Lake, Michigan, USA) at 37 °C. The growth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was measured by optical density (</w:t>
      </w:r>
      <w:ins w:id="78" w:author="Yiming Wang" w:date="2024-06-08T22:33:00Z">
        <w:r w:rsidR="009961B1" w:rsidRPr="008F5272">
          <w:rPr>
            <w:rFonts w:ascii="Times New Roman" w:hAnsi="Times New Roman" w:cs="Times New Roman"/>
            <w:sz w:val="24"/>
            <w:szCs w:val="24"/>
          </w:rPr>
          <w:t>OD</w:t>
        </w:r>
        <w:r w:rsidR="009961B1" w:rsidRPr="008F5272">
          <w:rPr>
            <w:rFonts w:ascii="Times New Roman" w:hAnsi="Times New Roman" w:cs="Times New Roman"/>
            <w:sz w:val="24"/>
            <w:szCs w:val="24"/>
            <w:vertAlign w:val="subscript"/>
          </w:rPr>
          <w:t>600</w:t>
        </w:r>
      </w:ins>
      <w:del w:id="79" w:author="Yiming Wang" w:date="2024-06-08T22:33:00Z">
        <w:r w:rsidRPr="008F5272" w:rsidDel="009961B1">
          <w:rPr>
            <w:rFonts w:ascii="Times New Roman" w:hAnsi="Times New Roman" w:cs="Times New Roman"/>
            <w:sz w:val="24"/>
            <w:szCs w:val="24"/>
          </w:rPr>
          <w:delText>600 nm</w:delText>
        </w:r>
      </w:del>
      <w:r w:rsidRPr="008F5272">
        <w:rPr>
          <w:rFonts w:ascii="Times New Roman" w:hAnsi="Times New Roman" w:cs="Times New Roman"/>
          <w:sz w:val="24"/>
          <w:szCs w:val="24"/>
        </w:rPr>
        <w:t>) using multimode plate reader (PerkinElmer, Waltham, Massachusetts, USA).</w:t>
      </w:r>
    </w:p>
    <w:p w14:paraId="4D66FC8C" w14:textId="77777777" w:rsidR="00C51B17" w:rsidRPr="008F5272" w:rsidRDefault="00C51B17" w:rsidP="00FC05A1">
      <w:pPr>
        <w:spacing w:after="0" w:line="480" w:lineRule="auto"/>
        <w:rPr>
          <w:rFonts w:ascii="Times New Roman" w:hAnsi="Times New Roman" w:cs="Times New Roman"/>
          <w:sz w:val="24"/>
          <w:szCs w:val="24"/>
        </w:rPr>
      </w:pPr>
    </w:p>
    <w:p w14:paraId="02F377EE"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glycan utilisation assay</w:t>
      </w:r>
    </w:p>
    <w:p w14:paraId="514C9C9C" w14:textId="64652A02"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Faecal pellets from untreated WT mice were incubated in </w:t>
      </w:r>
      <w:proofErr w:type="spellStart"/>
      <w:r w:rsidR="00766B2A"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w:t>
      </w:r>
      <w:r w:rsidRPr="008F5272">
        <w:rPr>
          <w:rFonts w:ascii="Times New Roman" w:hAnsi="Times New Roman" w:cs="Times New Roman"/>
          <w:bCs/>
          <w:sz w:val="24"/>
          <w:szCs w:val="24"/>
        </w:rPr>
        <w:t xml:space="preserve">10 g/L </w:t>
      </w:r>
      <w:proofErr w:type="spellStart"/>
      <w:r w:rsidRPr="008F5272">
        <w:rPr>
          <w:rFonts w:ascii="Times New Roman" w:hAnsi="Times New Roman" w:cs="Times New Roman"/>
          <w:bCs/>
          <w:sz w:val="24"/>
          <w:szCs w:val="24"/>
        </w:rPr>
        <w:t>Trypton</w:t>
      </w:r>
      <w:proofErr w:type="spellEnd"/>
      <w:r w:rsidRPr="008F5272">
        <w:rPr>
          <w:rFonts w:ascii="Times New Roman" w:hAnsi="Times New Roman" w:cs="Times New Roman"/>
          <w:bCs/>
          <w:sz w:val="24"/>
          <w:szCs w:val="24"/>
        </w:rPr>
        <w:t xml:space="preserve">, 2 g/L yeast extract, 5 g/L NaCl, 0.2 g/L magnesium </w:t>
      </w:r>
      <w:proofErr w:type="spellStart"/>
      <w:r w:rsidRPr="008F5272">
        <w:rPr>
          <w:rFonts w:ascii="Times New Roman" w:hAnsi="Times New Roman" w:cs="Times New Roman"/>
          <w:bCs/>
          <w:sz w:val="24"/>
          <w:szCs w:val="24"/>
        </w:rPr>
        <w:t>sulfate</w:t>
      </w:r>
      <w:proofErr w:type="spellEnd"/>
      <w:r w:rsidRPr="008F5272">
        <w:rPr>
          <w:rFonts w:ascii="Times New Roman" w:hAnsi="Times New Roman" w:cs="Times New Roman"/>
          <w:bCs/>
          <w:sz w:val="24"/>
          <w:szCs w:val="24"/>
        </w:rPr>
        <w:t>, 2 g/L dipotassium hydrogen phosphate, pH 6.4</w:t>
      </w:r>
      <w:r w:rsidRPr="008F5272">
        <w:rPr>
          <w:rFonts w:ascii="Times New Roman" w:hAnsi="Times New Roman" w:cs="Times New Roman"/>
          <w:sz w:val="24"/>
          <w:szCs w:val="24"/>
        </w:rPr>
        <w:t>) with/without supplementation of 5% w/v of 2′-Fucosyllactose (Layer Origin, Ithaca, New York, USA) at 37</w:t>
      </w:r>
      <w:r w:rsidRPr="008F5272">
        <w:rPr>
          <w:rFonts w:ascii="Times New Roman" w:hAnsi="Times New Roman" w:cs="Times New Roman"/>
          <w:sz w:val="24"/>
          <w:szCs w:val="24"/>
        </w:rPr>
        <w:sym w:font="Symbol" w:char="F0B0"/>
      </w:r>
      <w:r w:rsidRPr="008F5272">
        <w:rPr>
          <w:rFonts w:ascii="Times New Roman" w:hAnsi="Times New Roman" w:cs="Times New Roman"/>
          <w:sz w:val="24"/>
          <w:szCs w:val="24"/>
        </w:rPr>
        <w:t>C under strict anaerobic conditions (75% N2, 20% CO2, 5% H2, Coy Laboratory Products, Grass Lake, Michigan, USA). Bacterial biomass was measured by optical density (</w:t>
      </w:r>
      <w:del w:id="80" w:author="Yiming Wang" w:date="2024-06-08T22:32:00Z">
        <w:r w:rsidRPr="008F5272" w:rsidDel="009961B1">
          <w:rPr>
            <w:rFonts w:ascii="Times New Roman" w:hAnsi="Times New Roman" w:cs="Times New Roman"/>
            <w:sz w:val="24"/>
            <w:szCs w:val="24"/>
          </w:rPr>
          <w:delText>600 nm</w:delText>
        </w:r>
        <w:r w:rsidR="00F16D06" w:rsidRPr="008F5272" w:rsidDel="009961B1">
          <w:rPr>
            <w:rFonts w:ascii="Times New Roman" w:hAnsi="Times New Roman" w:cs="Times New Roman"/>
            <w:sz w:val="24"/>
            <w:szCs w:val="24"/>
          </w:rPr>
          <w:delText xml:space="preserve">, </w:delText>
        </w:r>
      </w:del>
      <w:r w:rsidR="00F16D06" w:rsidRPr="008F5272">
        <w:rPr>
          <w:rFonts w:ascii="Times New Roman" w:hAnsi="Times New Roman" w:cs="Times New Roman"/>
          <w:sz w:val="24"/>
          <w:szCs w:val="24"/>
        </w:rPr>
        <w:t>OD</w:t>
      </w:r>
      <w:r w:rsidR="00F16D06" w:rsidRPr="008F5272">
        <w:rPr>
          <w:rFonts w:ascii="Times New Roman" w:hAnsi="Times New Roman" w:cs="Times New Roman"/>
          <w:sz w:val="24"/>
          <w:szCs w:val="24"/>
          <w:vertAlign w:val="subscript"/>
        </w:rPr>
        <w:t>600</w:t>
      </w:r>
      <w:r w:rsidRPr="008F5272">
        <w:rPr>
          <w:rFonts w:ascii="Times New Roman" w:hAnsi="Times New Roman" w:cs="Times New Roman"/>
          <w:sz w:val="24"/>
          <w:szCs w:val="24"/>
        </w:rPr>
        <w:t xml:space="preserve">) using multimode plate reader (PerkinElmer, Waltham, Massachusetts, USA). Bacterial colonies cultured from faecal samples were identified by matrix assisted laser desorption/ionization time-of-flight (MALDI-TOF) (Billerica, Massachusetts, United States), as </w:t>
      </w:r>
      <w:r w:rsidR="00C14A8D" w:rsidRPr="008F5272">
        <w:rPr>
          <w:rFonts w:ascii="Times New Roman" w:hAnsi="Times New Roman" w:cs="Times New Roman"/>
          <w:sz w:val="24"/>
          <w:szCs w:val="24"/>
        </w:rPr>
        <w:t xml:space="preserve">described </w:t>
      </w:r>
      <w:r w:rsidRPr="008F5272">
        <w:rPr>
          <w:rFonts w:ascii="Times New Roman" w:hAnsi="Times New Roman" w:cs="Times New Roman"/>
          <w:sz w:val="24"/>
          <w:szCs w:val="24"/>
        </w:rPr>
        <w:t xml:space="preserve">previously </w:t>
      </w:r>
      <w:r w:rsidRPr="008F5272">
        <w:rPr>
          <w:rFonts w:ascii="Times New Roman" w:hAnsi="Times New Roman" w:cs="Times New Roman"/>
          <w:sz w:val="24"/>
          <w:szCs w:val="24"/>
        </w:rPr>
        <w:fldChar w:fldCharType="begin">
          <w:fldData xml:space="preserve">PEVuZE5vdGU+PENpdGU+PEF1dGhvcj5UYXlsb3I8L0F1dGhvcj48WWVhcj4yMDIxPC9ZZWFyPjxS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c2JhbmUsIFFMRCwgQXVzdHJhbGlhLiYjeEQ7TWljcm9iaW9tZSBhbmQgSG9zdCBIZWFsdGgsIFNv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PEVuZE5vdGU+PENpdGU+PEF1dGhvcj5UYXlsb3I8L0F1dGhvcj48WWVhcj4yMDIxPC9ZZWFyPjxS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c2JhbmUsIFFMRCwgQXVzdHJhbGlhLiYjeEQ7TWljcm9iaW9tZSBhbmQgSG9zdCBIZWFsdGgsIFNv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[33]</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p>
    <w:p w14:paraId="0320DA87" w14:textId="77777777" w:rsidR="00C51B17" w:rsidRPr="008F5272" w:rsidRDefault="00C51B17" w:rsidP="00FC05A1">
      <w:pPr>
        <w:spacing w:after="0" w:line="480" w:lineRule="auto"/>
        <w:rPr>
          <w:rFonts w:ascii="Times New Roman" w:hAnsi="Times New Roman" w:cs="Times New Roman"/>
          <w:sz w:val="24"/>
          <w:szCs w:val="24"/>
        </w:rPr>
      </w:pPr>
    </w:p>
    <w:p w14:paraId="1E6C2CF6"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Statistical analysis</w:t>
      </w:r>
    </w:p>
    <w:p w14:paraId="37058A86" w14:textId="2D8E2E77"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lastRenderedPageBreak/>
        <w:t xml:space="preserve">Experimental mice were randomly assigned to different treatment groups. The investigators were not blinded to the experimental groups. No outliers have been removed from any of the data presented. All data analyses were performed using either R (R Foundation for Statistical Computing; version 4.1.0) or GraphPad Prism software (GraphPad Software, Inc.; version 9.00). For parametric data, unpaired Student’s t test was used to compare data between two unpaired groups; One-way ANOVA was used to compare data among three or more unpaired groups. For non-parametric data, Mann-Whitney </w:t>
      </w:r>
      <w:r w:rsidRPr="008F5272">
        <w:rPr>
          <w:rFonts w:ascii="Times New Roman" w:hAnsi="Times New Roman" w:cs="Times New Roman"/>
          <w:i/>
          <w:iCs/>
          <w:sz w:val="24"/>
          <w:szCs w:val="24"/>
        </w:rPr>
        <w:t>U</w:t>
      </w:r>
      <w:r w:rsidRPr="008F5272">
        <w:rPr>
          <w:rFonts w:ascii="Times New Roman" w:hAnsi="Times New Roman" w:cs="Times New Roman"/>
          <w:sz w:val="24"/>
          <w:szCs w:val="24"/>
        </w:rPr>
        <w:t xml:space="preserve"> test was used to compare data between two unpaired groups; Kruskal-</w:t>
      </w:r>
      <w:proofErr w:type="gramStart"/>
      <w:r w:rsidRPr="008F5272">
        <w:rPr>
          <w:rFonts w:ascii="Times New Roman" w:hAnsi="Times New Roman" w:cs="Times New Roman"/>
          <w:sz w:val="24"/>
          <w:szCs w:val="24"/>
        </w:rPr>
        <w:t>Wallis</w:t>
      </w:r>
      <w:proofErr w:type="gramEnd"/>
      <w:r w:rsidRPr="008F5272">
        <w:rPr>
          <w:rFonts w:ascii="Times New Roman" w:hAnsi="Times New Roman" w:cs="Times New Roman"/>
          <w:sz w:val="24"/>
          <w:szCs w:val="24"/>
        </w:rPr>
        <w:t xml:space="preserve"> test was used to compared data among three or more unpaired groups. Differences in Bray-</w:t>
      </w:r>
      <w:proofErr w:type="gramStart"/>
      <w:r w:rsidRPr="008F5272">
        <w:rPr>
          <w:rFonts w:ascii="Times New Roman" w:hAnsi="Times New Roman" w:cs="Times New Roman"/>
          <w:sz w:val="24"/>
          <w:szCs w:val="24"/>
        </w:rPr>
        <w:t>Curtis</w:t>
      </w:r>
      <w:proofErr w:type="gramEnd"/>
      <w:r w:rsidRPr="008F5272">
        <w:rPr>
          <w:rFonts w:ascii="Times New Roman" w:hAnsi="Times New Roman" w:cs="Times New Roman"/>
          <w:sz w:val="24"/>
          <w:szCs w:val="24"/>
        </w:rPr>
        <w:t xml:space="preserve"> dissimilarity between groups was performed by permutational multivariate ANOVA (PERMANOVA) and pairwise PERMANOVA, using the </w:t>
      </w:r>
      <w:r w:rsidR="00AF2125" w:rsidRPr="008F5272">
        <w:rPr>
          <w:rFonts w:ascii="Times New Roman" w:hAnsi="Times New Roman" w:cs="Times New Roman"/>
          <w:sz w:val="24"/>
          <w:szCs w:val="24"/>
        </w:rPr>
        <w:t>“</w:t>
      </w:r>
      <w:proofErr w:type="spellStart"/>
      <w:r w:rsidRPr="008F5272">
        <w:rPr>
          <w:rFonts w:ascii="Times New Roman" w:hAnsi="Times New Roman" w:cs="Times New Roman"/>
          <w:sz w:val="24"/>
          <w:szCs w:val="24"/>
        </w:rPr>
        <w:t>adonis</w:t>
      </w:r>
      <w:proofErr w:type="spellEnd"/>
      <w:r w:rsidR="00AF2125" w:rsidRPr="008F5272">
        <w:rPr>
          <w:rFonts w:ascii="Times New Roman" w:hAnsi="Times New Roman" w:cs="Times New Roman"/>
          <w:sz w:val="24"/>
          <w:szCs w:val="24"/>
        </w:rPr>
        <w:t>”</w:t>
      </w:r>
      <w:r w:rsidRPr="008F5272">
        <w:rPr>
          <w:rFonts w:ascii="Times New Roman" w:hAnsi="Times New Roman" w:cs="Times New Roman"/>
          <w:sz w:val="24"/>
          <w:szCs w:val="24"/>
        </w:rPr>
        <w:t xml:space="preserve"> package in R, with 9,999. Linear discriminant analysis Effect Size (</w:t>
      </w:r>
      <w:proofErr w:type="spellStart"/>
      <w:r w:rsidRPr="008F5272">
        <w:rPr>
          <w:rFonts w:ascii="Times New Roman" w:hAnsi="Times New Roman" w:cs="Times New Roman"/>
          <w:sz w:val="24"/>
          <w:szCs w:val="24"/>
        </w:rPr>
        <w:t>LEfSe</w:t>
      </w:r>
      <w:proofErr w:type="spellEnd"/>
      <w:r w:rsidRPr="008F5272">
        <w:rPr>
          <w:rFonts w:ascii="Times New Roman" w:hAnsi="Times New Roman" w:cs="Times New Roman"/>
          <w:sz w:val="24"/>
          <w:szCs w:val="24"/>
        </w:rPr>
        <w:t xml:space="preserve">) was </w:t>
      </w:r>
      <w:r w:rsidR="0070386D" w:rsidRPr="008F5272">
        <w:rPr>
          <w:rFonts w:ascii="Times New Roman" w:hAnsi="Times New Roman" w:cs="Times New Roman"/>
          <w:sz w:val="24"/>
          <w:szCs w:val="24"/>
        </w:rPr>
        <w:t>applied</w:t>
      </w:r>
      <w:r w:rsidRPr="008F5272">
        <w:rPr>
          <w:rFonts w:ascii="Times New Roman" w:hAnsi="Times New Roman" w:cs="Times New Roman"/>
          <w:sz w:val="24"/>
          <w:szCs w:val="24"/>
        </w:rPr>
        <w:t xml:space="preserve"> to identify the abundant taxa in each site</w:t>
      </w:r>
      <w:r w:rsidR="0070386D" w:rsidRPr="008F5272">
        <w:rPr>
          <w:rFonts w:ascii="Times New Roman" w:hAnsi="Times New Roman" w:cs="Times New Roman"/>
          <w:sz w:val="24"/>
          <w:szCs w:val="24"/>
        </w:rPr>
        <w:t>, using default parameters</w:t>
      </w:r>
      <w:r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&lt;EndNote&gt;&lt;Cite&gt;&lt;Author&gt;Segata&lt;/Author&gt;&lt;Year&gt;2011&lt;/Year&gt;&lt;RecNum&gt;2201&lt;/RecNum&gt;&lt;DisplayText&gt;[34]&lt;/DisplayText&gt;&lt;record&gt;&lt;rec-number&gt;2201&lt;/rec-number&gt;&lt;foreign-keys&gt;&lt;key app="EN" db-id="par59pdxrerdpteza9spezpf9dtzeszzpdff" timestamp="1529550467"&gt;2201&lt;/key&gt;&lt;/foreign-keys&gt;&lt;ref-type name="Journal Article"&gt;17&lt;/ref-type&gt;&lt;contributors&gt;&lt;authors&gt;&lt;author&gt;Segata, N.&lt;/author&gt;&lt;author&gt;Izard, J.&lt;/author&gt;&lt;author&gt;Waldron, L.&lt;/author&gt;&lt;author&gt;Gevers, D.&lt;/author&gt;&lt;author&gt;Miropolsky, L.&lt;/author&gt;&lt;author&gt;Garrett, W. S.&lt;/author&gt;&lt;author&gt;Huttenhower, C.&lt;/author&gt;&lt;/authors&gt;&lt;/contributors&gt;&lt;auth-address&gt;Department of Biostatistics, 677 Huntington Avenue, Harvard School of Public Health, Boston, MA 02115, USA.&lt;/auth-address&gt;&lt;titles&gt;&lt;title&gt;Metagenomic biomarker discovery and explanation&lt;/title&gt;&lt;secondary-title&gt;Genome Biol&lt;/secondary-title&gt;&lt;/titles&gt;&lt;periodical&gt;&lt;full-title&gt;Genome Biol&lt;/full-title&gt;&lt;abbr-1&gt;Genome biology&lt;/abbr-1&gt;&lt;/periodical&gt;&lt;pages&gt;R60&lt;/pages&gt;&lt;volume&gt;12&lt;/volume&gt;&lt;number&gt;6&lt;/number&gt;&lt;edition&gt;2011/06/28&lt;/edition&gt;&lt;keywords&gt;&lt;keyword&gt;Adult&lt;/keyword&gt;&lt;keyword&gt;Animals&lt;/keyword&gt;&lt;keyword&gt;Bacteria/classification&lt;/keyword&gt;&lt;keyword&gt;*Biomarkers&lt;/keyword&gt;&lt;keyword&gt;Colitis, Ulcerative/microbiology&lt;/keyword&gt;&lt;keyword&gt;Data Mining&lt;/keyword&gt;&lt;keyword&gt;Humans&lt;/keyword&gt;&lt;keyword&gt;Infant&lt;/keyword&gt;&lt;keyword&gt;*Metagenome&lt;/keyword&gt;&lt;keyword&gt;Metagenomics/*methods&lt;/keyword&gt;&lt;keyword&gt;Mice&lt;/keyword&gt;&lt;keyword&gt;Mice, Inbred BALB C&lt;/keyword&gt;&lt;keyword&gt;Mice, Knockout&lt;/keyword&gt;&lt;keyword&gt;Mucous Membrane/microbiology&lt;/keyword&gt;&lt;keyword&gt;Sensitivity and Specificity&lt;/keyword&gt;&lt;keyword&gt;*Software&lt;/keyword&gt;&lt;keyword&gt;Viruses/classification&lt;/keyword&gt;&lt;/keywords&gt;&lt;dates&gt;&lt;year&gt;2011&lt;/year&gt;&lt;pub-dates&gt;&lt;date&gt;Jun 24&lt;/date&gt;&lt;/pub-dates&gt;&lt;/dates&gt;&lt;isbn&gt;1474-760X (Electronic)&amp;#xD;1474-7596 (Linking)&lt;/isbn&gt;&lt;accession-num&gt;21702898&lt;/accession-num&gt;&lt;urls&gt;&lt;related-urls&gt;&lt;url&gt;https://www.ncbi.nlm.nih.gov/pubmed/21702898&lt;/url&gt;&lt;/related-urls&gt;&lt;/urls&gt;&lt;custom2&gt;PMC3218848&lt;/custom2&gt;&lt;electronic-resource-num&gt;10.1186/gb-2011-12-6-r60&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[34]</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r w:rsidR="0070386D" w:rsidRPr="008F5272">
        <w:rPr>
          <w:rFonts w:ascii="Times New Roman" w:hAnsi="Times New Roman" w:cs="Times New Roman"/>
          <w:sz w:val="24"/>
          <w:szCs w:val="24"/>
        </w:rPr>
        <w:t xml:space="preserve">Area under the curve (AUC) was calculated </w:t>
      </w:r>
      <w:r w:rsidR="00F16D06" w:rsidRPr="008F5272">
        <w:rPr>
          <w:rFonts w:ascii="Times New Roman" w:hAnsi="Times New Roman" w:cs="Times New Roman"/>
          <w:sz w:val="24"/>
          <w:szCs w:val="24"/>
        </w:rPr>
        <w:t xml:space="preserve">for </w:t>
      </w:r>
      <w:r w:rsidR="00F16D06" w:rsidRPr="008F5272">
        <w:rPr>
          <w:rFonts w:ascii="Times New Roman" w:hAnsi="Times New Roman" w:cs="Times New Roman"/>
          <w:i/>
          <w:iCs/>
          <w:sz w:val="24"/>
          <w:szCs w:val="24"/>
        </w:rPr>
        <w:t>in vitro</w:t>
      </w:r>
      <w:r w:rsidR="00F16D06" w:rsidRPr="008F5272">
        <w:rPr>
          <w:rFonts w:ascii="Times New Roman" w:hAnsi="Times New Roman" w:cs="Times New Roman"/>
          <w:sz w:val="24"/>
          <w:szCs w:val="24"/>
        </w:rPr>
        <w:t xml:space="preserve"> growth experiments (using OD</w:t>
      </w:r>
      <w:r w:rsidR="00F16D06" w:rsidRPr="008F5272">
        <w:rPr>
          <w:rFonts w:ascii="Times New Roman" w:hAnsi="Times New Roman" w:cs="Times New Roman"/>
          <w:sz w:val="24"/>
          <w:szCs w:val="24"/>
          <w:vertAlign w:val="subscript"/>
        </w:rPr>
        <w:t>600</w:t>
      </w:r>
      <w:r w:rsidR="00F16D06" w:rsidRPr="008F5272">
        <w:rPr>
          <w:rFonts w:ascii="Times New Roman" w:hAnsi="Times New Roman" w:cs="Times New Roman"/>
          <w:sz w:val="24"/>
          <w:szCs w:val="24"/>
        </w:rPr>
        <w:t xml:space="preserve"> values) and bifidobacterial persistence in mice (using copies/ng faecal DNA). </w:t>
      </w:r>
      <w:r w:rsidRPr="008F5272">
        <w:rPr>
          <w:rFonts w:ascii="Times New Roman" w:hAnsi="Times New Roman" w:cs="Times New Roman"/>
          <w:sz w:val="24"/>
          <w:szCs w:val="24"/>
        </w:rPr>
        <w:t xml:space="preserve">Log-rank test was employed to compare survival time differences based on bacterial qPCR detection. One-tailed tests were used where differences between groups were hypothesised to be in a single direction. Statistical outcomes with </w:t>
      </w:r>
      <w:r w:rsidR="00AF2125" w:rsidRPr="008F5272">
        <w:rPr>
          <w:rFonts w:ascii="Times New Roman" w:hAnsi="Times New Roman" w:cs="Times New Roman"/>
          <w:i/>
          <w:iCs/>
          <w:sz w:val="24"/>
          <w:szCs w:val="24"/>
        </w:rPr>
        <w:t>P</w:t>
      </w:r>
      <w:r w:rsidR="00AF2125" w:rsidRPr="008F5272">
        <w:rPr>
          <w:rFonts w:ascii="Times New Roman" w:hAnsi="Times New Roman" w:cs="Times New Roman"/>
          <w:sz w:val="24"/>
          <w:szCs w:val="24"/>
        </w:rPr>
        <w:t xml:space="preserve"> </w:t>
      </w:r>
      <w:r w:rsidRPr="008F5272">
        <w:rPr>
          <w:rFonts w:ascii="Times New Roman" w:hAnsi="Times New Roman" w:cs="Times New Roman"/>
          <w:sz w:val="24"/>
          <w:szCs w:val="24"/>
        </w:rPr>
        <w:t>value &lt;0.05 were considered statistically significant. Core taxa plot was generated using GraphPad Prism, other data were visualised using R.</w:t>
      </w:r>
      <w:r w:rsidRPr="008F5272">
        <w:rPr>
          <w:rFonts w:ascii="Times New Roman" w:hAnsi="Times New Roman" w:cs="Times New Roman"/>
          <w:sz w:val="24"/>
          <w:szCs w:val="24"/>
        </w:rPr>
        <w:br w:type="page"/>
      </w:r>
    </w:p>
    <w:p w14:paraId="4F1D155B" w14:textId="1AF85F67" w:rsidR="000F7A40" w:rsidRPr="008F5272" w:rsidRDefault="000F7A40" w:rsidP="00FC05A1">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RESULTS</w:t>
      </w:r>
    </w:p>
    <w:p w14:paraId="29C91342" w14:textId="77777777" w:rsidR="000F7A40" w:rsidRPr="008F5272" w:rsidRDefault="000F7A40" w:rsidP="00FC05A1">
      <w:pPr>
        <w:pStyle w:val="NoSpacing"/>
        <w:tabs>
          <w:tab w:val="left" w:pos="5980"/>
        </w:tabs>
        <w:spacing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shapes the faecal microbiota</w:t>
      </w:r>
    </w:p>
    <w:p w14:paraId="21F4A498" w14:textId="566DD88D"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Assessment of the faecal microbiota between SPF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t>
      </w:r>
      <w:r w:rsidR="00243288" w:rsidRPr="008F5272">
        <w:rPr>
          <w:rFonts w:ascii="Times New Roman" w:hAnsi="Times New Roman" w:cs="Times New Roman"/>
          <w:sz w:val="24"/>
          <w:szCs w:val="24"/>
        </w:rPr>
        <w:t xml:space="preserve">littermates </w:t>
      </w:r>
      <w:r w:rsidRPr="008F5272">
        <w:rPr>
          <w:rFonts w:ascii="Times New Roman" w:hAnsi="Times New Roman" w:cs="Times New Roman"/>
          <w:sz w:val="24"/>
          <w:szCs w:val="24"/>
        </w:rPr>
        <w:t xml:space="preserve">was performed </w:t>
      </w:r>
      <w:r w:rsidR="00243288" w:rsidRPr="008F5272">
        <w:rPr>
          <w:rFonts w:ascii="Times New Roman" w:hAnsi="Times New Roman" w:cs="Times New Roman"/>
          <w:sz w:val="24"/>
          <w:szCs w:val="24"/>
        </w:rPr>
        <w:t xml:space="preserve">at 6 weeks of age in both </w:t>
      </w:r>
      <w:r w:rsidRPr="008F5272">
        <w:rPr>
          <w:rFonts w:ascii="Times New Roman" w:hAnsi="Times New Roman" w:cs="Times New Roman"/>
          <w:sz w:val="24"/>
          <w:szCs w:val="24"/>
        </w:rPr>
        <w:t xml:space="preserve">male and female </w:t>
      </w:r>
      <w:r w:rsidR="00243288" w:rsidRPr="008F5272">
        <w:rPr>
          <w:rFonts w:ascii="Times New Roman" w:hAnsi="Times New Roman" w:cs="Times New Roman"/>
          <w:sz w:val="24"/>
          <w:szCs w:val="24"/>
        </w:rPr>
        <w:t xml:space="preserve">mice </w:t>
      </w:r>
      <w:r w:rsidRPr="008F5272">
        <w:rPr>
          <w:rFonts w:ascii="Times New Roman" w:hAnsi="Times New Roman" w:cs="Times New Roman"/>
          <w:sz w:val="24"/>
          <w:szCs w:val="24"/>
        </w:rPr>
        <w:t>(</w:t>
      </w:r>
      <w:r w:rsidRPr="008F5272">
        <w:rPr>
          <w:rFonts w:ascii="Times New Roman" w:hAnsi="Times New Roman" w:cs="Times New Roman"/>
          <w:b/>
          <w:bCs/>
          <w:sz w:val="24"/>
          <w:szCs w:val="24"/>
        </w:rPr>
        <w:t>Fig. 1</w:t>
      </w:r>
      <w:r w:rsidR="0054689E"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Faecal microbiota composition </w:t>
      </w:r>
      <w:r w:rsidR="00243288" w:rsidRPr="008F5272">
        <w:rPr>
          <w:rFonts w:ascii="Times New Roman" w:hAnsi="Times New Roman" w:cs="Times New Roman"/>
          <w:sz w:val="24"/>
          <w:szCs w:val="24"/>
        </w:rPr>
        <w:t>(</w:t>
      </w:r>
      <w:r w:rsidR="00243288" w:rsidRPr="008F5272">
        <w:rPr>
          <w:rFonts w:ascii="Times New Roman" w:hAnsi="Times New Roman" w:cs="Times New Roman"/>
          <w:b/>
          <w:bCs/>
          <w:sz w:val="24"/>
          <w:szCs w:val="24"/>
        </w:rPr>
        <w:t>Fig. 1B</w:t>
      </w:r>
      <w:r w:rsidR="00243288"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littermates (PERMANOVA: </w:t>
      </w:r>
      <w:r w:rsidR="005F5D0E" w:rsidRPr="008F5272">
        <w:rPr>
          <w:rFonts w:ascii="Times New Roman" w:hAnsi="Times New Roman" w:cs="Times New Roman"/>
          <w:i/>
          <w:iCs/>
          <w:sz w:val="24"/>
          <w:szCs w:val="24"/>
        </w:rPr>
        <w:t>R</w:t>
      </w:r>
      <w:r w:rsidR="005F5D0E"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=0.028;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when male and female mice were assessed together. However, stratification according to sex identified a greater divergence according to genotype in male mice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=0.12;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0.021) compared to female mice (PERMANOVA: </w:t>
      </w:r>
      <w:r w:rsidR="00B22335"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=0.037;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0.38,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Exploration of this sex effect identified a significant interaction between sex and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genotype (PERMANOVA: 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=0.11;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0.0068, </w:t>
      </w:r>
      <w:bookmarkStart w:id="81" w:name="_Hlk164849968"/>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Pr="008F5272">
        <w:rPr>
          <w:rFonts w:ascii="Times New Roman" w:hAnsi="Times New Roman" w:cs="Times New Roman"/>
          <w:b/>
          <w:bCs/>
          <w:sz w:val="24"/>
          <w:szCs w:val="24"/>
        </w:rPr>
        <w:t>3</w:t>
      </w:r>
      <w:bookmarkEnd w:id="81"/>
      <w:r w:rsidRPr="008F5272">
        <w:rPr>
          <w:rFonts w:ascii="Times New Roman" w:hAnsi="Times New Roman" w:cs="Times New Roman"/>
          <w:sz w:val="24"/>
          <w:szCs w:val="24"/>
        </w:rPr>
        <w:t>). These findings were unchanged after adjustment for cage effects (</w:t>
      </w:r>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Pr="008F5272">
        <w:rPr>
          <w:rFonts w:ascii="Times New Roman" w:hAnsi="Times New Roman" w:cs="Times New Roman"/>
          <w:b/>
          <w:bCs/>
          <w:sz w:val="24"/>
          <w:szCs w:val="24"/>
        </w:rPr>
        <w:t>3</w:t>
      </w:r>
      <w:r w:rsidRPr="008F5272">
        <w:rPr>
          <w:rFonts w:ascii="Times New Roman" w:hAnsi="Times New Roman" w:cs="Times New Roman"/>
          <w:sz w:val="24"/>
          <w:szCs w:val="24"/>
        </w:rPr>
        <w:t xml:space="preserve">). Given the interaction between sex and genotype, all subsequent experiments involved male mice only. </w:t>
      </w:r>
    </w:p>
    <w:p w14:paraId="415B17FC"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p>
    <w:p w14:paraId="5EB4044C" w14:textId="63786F32" w:rsidR="00E679E7"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Potential relationships between secretor status and microbiota characteristics were then explored. While bacterial alpha-diversity measures did not differ substantially between differed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3</w:t>
      </w:r>
      <w:r w:rsidRPr="008F5272">
        <w:rPr>
          <w:rFonts w:ascii="Times New Roman" w:hAnsi="Times New Roman" w:cs="Times New Roman"/>
          <w:sz w:val="24"/>
          <w:szCs w:val="24"/>
        </w:rPr>
        <w:t>), the membership of core microbiota (taxa present in ≥95% of samples at ≥0.01%) did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Specifically, </w:t>
      </w:r>
      <w:proofErr w:type="spellStart"/>
      <w:r w:rsidRPr="008F5272">
        <w:rPr>
          <w:rFonts w:ascii="Times New Roman" w:hAnsi="Times New Roman" w:cs="Times New Roman"/>
          <w:i/>
          <w:iCs/>
          <w:sz w:val="24"/>
          <w:szCs w:val="24"/>
          <w:lang w:eastAsia="zh-CN"/>
        </w:rPr>
        <w:t>Oscillospiraceae</w:t>
      </w:r>
      <w:proofErr w:type="spellEnd"/>
      <w:r w:rsidRPr="008F5272">
        <w:rPr>
          <w:rFonts w:ascii="Times New Roman" w:hAnsi="Times New Roman" w:cs="Times New Roman"/>
          <w:sz w:val="24"/>
          <w:szCs w:val="24"/>
        </w:rPr>
        <w:t xml:space="preserve"> (unassigned)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t>
      </w:r>
      <w:r w:rsidR="00BF66EC" w:rsidRPr="008F5272">
        <w:rPr>
          <w:rFonts w:ascii="Times New Roman" w:hAnsi="Times New Roman" w:cs="Times New Roman"/>
          <w:sz w:val="24"/>
          <w:szCs w:val="24"/>
        </w:rPr>
        <w:t>whereas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Clostridia (UCG014), </w:t>
      </w:r>
      <w:proofErr w:type="spellStart"/>
      <w:r w:rsidRPr="008F5272">
        <w:rPr>
          <w:rFonts w:ascii="Times New Roman" w:hAnsi="Times New Roman" w:cs="Times New Roman"/>
          <w:i/>
          <w:iCs/>
          <w:sz w:val="24"/>
          <w:szCs w:val="24"/>
        </w:rPr>
        <w:t>Lachnoclostridium</w:t>
      </w:r>
      <w:proofErr w:type="spellEnd"/>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Parabacteroides</w:t>
      </w:r>
      <w:r w:rsidRPr="008F5272">
        <w:rPr>
          <w:rFonts w:ascii="Times New Roman" w:hAnsi="Times New Roman" w:cs="Times New Roman"/>
          <w:sz w:val="24"/>
          <w:szCs w:val="24"/>
        </w:rPr>
        <w:t xml:space="preserve">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E</w:t>
      </w:r>
      <w:r w:rsidRPr="008F5272">
        <w:rPr>
          <w:rFonts w:ascii="Times New Roman" w:hAnsi="Times New Roman" w:cs="Times New Roman"/>
          <w:sz w:val="24"/>
          <w:szCs w:val="24"/>
        </w:rPr>
        <w:t xml:space="preserve">). Three bacterial genera had a significantly higher relative abundance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t>
      </w:r>
      <w:r w:rsidR="00BF66EC" w:rsidRPr="008F5272">
        <w:rPr>
          <w:rFonts w:ascii="Times New Roman" w:hAnsi="Times New Roman" w:cs="Times New Roman"/>
          <w:sz w:val="24"/>
          <w:szCs w:val="24"/>
        </w:rPr>
        <w:t xml:space="preserve">whereas </w:t>
      </w:r>
      <w:r w:rsidRPr="008F5272">
        <w:rPr>
          <w:rFonts w:ascii="Times New Roman" w:hAnsi="Times New Roman" w:cs="Times New Roman"/>
          <w:sz w:val="24"/>
          <w:szCs w:val="24"/>
        </w:rPr>
        <w:t xml:space="preserve">13 were more prevalent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F</w:t>
      </w:r>
      <w:r w:rsidRPr="008F5272">
        <w:rPr>
          <w:rFonts w:ascii="Times New Roman" w:hAnsi="Times New Roman" w:cs="Times New Roman"/>
          <w:sz w:val="24"/>
          <w:szCs w:val="24"/>
        </w:rPr>
        <w:t xml:space="preserve">). Of </w:t>
      </w:r>
      <w:r w:rsidR="00AF2125" w:rsidRPr="008F5272">
        <w:rPr>
          <w:rFonts w:ascii="Times New Roman" w:hAnsi="Times New Roman" w:cs="Times New Roman"/>
          <w:sz w:val="24"/>
          <w:szCs w:val="24"/>
        </w:rPr>
        <w:t>these</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xml:space="preserve"> a genus </w:t>
      </w:r>
      <w:r w:rsidR="00753B05" w:rsidRPr="008F5272">
        <w:rPr>
          <w:rFonts w:ascii="Times New Roman" w:hAnsi="Times New Roman" w:cs="Times New Roman"/>
          <w:sz w:val="24"/>
          <w:szCs w:val="24"/>
        </w:rPr>
        <w:t>with</w:t>
      </w:r>
      <w:r w:rsidR="0001433D" w:rsidRPr="008F5272">
        <w:rPr>
          <w:rFonts w:ascii="Times New Roman" w:hAnsi="Times New Roman" w:cs="Times New Roman"/>
          <w:sz w:val="24"/>
          <w:szCs w:val="24"/>
        </w:rPr>
        <w:t xml:space="preserve"> </w:t>
      </w:r>
      <w:del w:id="82" w:author="Yiming Wang" w:date="2024-06-08T22:45:00Z">
        <w:r w:rsidR="0001433D" w:rsidRPr="008F5272" w:rsidDel="00C27619">
          <w:rPr>
            <w:rFonts w:ascii="Times New Roman" w:hAnsi="Times New Roman" w:cs="Times New Roman"/>
            <w:sz w:val="24"/>
            <w:szCs w:val="24"/>
          </w:rPr>
          <w:delText xml:space="preserve">the α-1,2-L-fucosidases </w:delText>
        </w:r>
      </w:del>
      <w:r w:rsidR="00753B05" w:rsidRPr="008F5272">
        <w:rPr>
          <w:rFonts w:ascii="Times New Roman" w:hAnsi="Times New Roman" w:cs="Times New Roman"/>
          <w:sz w:val="24"/>
          <w:szCs w:val="24"/>
        </w:rPr>
        <w:t xml:space="preserve">GH29 and GH151 </w:t>
      </w:r>
      <w:ins w:id="83" w:author="Yiming Wang" w:date="2024-06-08T22:45:00Z">
        <w:r w:rsidR="00C27619">
          <w:rPr>
            <w:rFonts w:ascii="Times New Roman" w:hAnsi="Times New Roman" w:cs="Times New Roman"/>
            <w:sz w:val="24"/>
            <w:szCs w:val="24"/>
          </w:rPr>
          <w:t xml:space="preserve">that comprise </w:t>
        </w:r>
        <w:r w:rsidR="00C27619" w:rsidRPr="008F5272">
          <w:rPr>
            <w:rFonts w:ascii="Times New Roman" w:hAnsi="Times New Roman" w:cs="Times New Roman"/>
            <w:sz w:val="24"/>
            <w:szCs w:val="24"/>
          </w:rPr>
          <w:t xml:space="preserve">α-1,2-L-fucosidases </w:t>
        </w:r>
      </w:ins>
      <w:r w:rsidR="00753B05" w:rsidRPr="008F5272">
        <w:rPr>
          <w:rFonts w:ascii="Times New Roman" w:hAnsi="Times New Roman" w:cs="Times New Roman"/>
          <w:sz w:val="24"/>
          <w:szCs w:val="24"/>
        </w:rPr>
        <w:t>(</w:t>
      </w:r>
      <w:r w:rsidR="00753B05" w:rsidRPr="008F5272">
        <w:rPr>
          <w:rFonts w:ascii="Times New Roman" w:hAnsi="Times New Roman" w:cs="Times New Roman"/>
          <w:b/>
          <w:bCs/>
          <w:sz w:val="24"/>
          <w:szCs w:val="24"/>
        </w:rPr>
        <w:t>Supplementary Table S4)</w:t>
      </w:r>
      <w:r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 xml:space="preserve">4.88). </w:t>
      </w:r>
      <w:r w:rsidRPr="008F5272">
        <w:rPr>
          <w:rFonts w:ascii="Times New Roman" w:hAnsi="Times New Roman" w:cs="Times New Roman"/>
          <w:sz w:val="24"/>
          <w:szCs w:val="24"/>
        </w:rPr>
        <w:lastRenderedPageBreak/>
        <w:t xml:space="preserve">Together, these findings support previous reports of a relationship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and faecal microbiome characteristics.</w:t>
      </w:r>
    </w:p>
    <w:p w14:paraId="39730F61" w14:textId="77777777" w:rsidR="009C6929" w:rsidRPr="008F5272" w:rsidRDefault="009C6929" w:rsidP="00FC05A1">
      <w:pPr>
        <w:pStyle w:val="NoSpacing"/>
        <w:tabs>
          <w:tab w:val="left" w:pos="5980"/>
        </w:tabs>
        <w:spacing w:line="480" w:lineRule="auto"/>
        <w:rPr>
          <w:rFonts w:ascii="Times New Roman" w:hAnsi="Times New Roman" w:cs="Times New Roman"/>
          <w:sz w:val="24"/>
          <w:szCs w:val="24"/>
        </w:rPr>
      </w:pPr>
    </w:p>
    <w:p w14:paraId="4E1C6E38" w14:textId="7D5C97A1" w:rsidR="000F7A40" w:rsidRPr="008F5272" w:rsidRDefault="00C27619" w:rsidP="00FC05A1">
      <w:pPr>
        <w:pStyle w:val="NoSpacing"/>
        <w:tabs>
          <w:tab w:val="left" w:pos="5980"/>
        </w:tabs>
        <w:spacing w:line="480" w:lineRule="auto"/>
        <w:rPr>
          <w:rFonts w:ascii="Times New Roman" w:hAnsi="Times New Roman" w:cs="Times New Roman"/>
          <w:b/>
          <w:bCs/>
          <w:sz w:val="24"/>
          <w:szCs w:val="24"/>
        </w:rPr>
      </w:pPr>
      <w:ins w:id="84" w:author="Yiming Wang" w:date="2024-06-08T22:36:00Z">
        <w:r>
          <w:rPr>
            <w:rFonts w:ascii="Times New Roman" w:hAnsi="Times New Roman" w:cs="Times New Roman"/>
            <w:b/>
            <w:bCs/>
            <w:sz w:val="24"/>
            <w:szCs w:val="24"/>
          </w:rPr>
          <w:t>D</w:t>
        </w:r>
      </w:ins>
      <w:del w:id="85" w:author="Yiming Wang" w:date="2024-06-08T22:36:00Z">
        <w:r w:rsidR="000F7A40" w:rsidRPr="008F5272" w:rsidDel="00C27619">
          <w:rPr>
            <w:rFonts w:ascii="Times New Roman" w:hAnsi="Times New Roman" w:cs="Times New Roman"/>
            <w:b/>
            <w:bCs/>
            <w:sz w:val="24"/>
            <w:szCs w:val="24"/>
          </w:rPr>
          <w:delText>The d</w:delText>
        </w:r>
      </w:del>
      <w:r w:rsidR="000F7A40" w:rsidRPr="008F5272">
        <w:rPr>
          <w:rFonts w:ascii="Times New Roman" w:hAnsi="Times New Roman" w:cs="Times New Roman"/>
          <w:b/>
          <w:bCs/>
          <w:sz w:val="24"/>
          <w:szCs w:val="24"/>
        </w:rPr>
        <w:t>istal small intestine microbiota</w:t>
      </w:r>
      <w:del w:id="86" w:author="Yiming Wang" w:date="2024-06-08T22:36:00Z">
        <w:r w:rsidR="000F7A40" w:rsidRPr="008F5272" w:rsidDel="00C27619">
          <w:rPr>
            <w:rFonts w:ascii="Times New Roman" w:hAnsi="Times New Roman" w:cs="Times New Roman"/>
            <w:b/>
            <w:bCs/>
            <w:sz w:val="24"/>
            <w:szCs w:val="24"/>
          </w:rPr>
          <w:delText xml:space="preserve"> is</w:delText>
        </w:r>
      </w:del>
      <w:r w:rsidR="000F7A40" w:rsidRPr="008F5272">
        <w:rPr>
          <w:rFonts w:ascii="Times New Roman" w:hAnsi="Times New Roman" w:cs="Times New Roman"/>
          <w:b/>
          <w:bCs/>
          <w:sz w:val="24"/>
          <w:szCs w:val="24"/>
        </w:rPr>
        <w:t xml:space="preserve"> influenced by </w:t>
      </w:r>
      <w:r w:rsidR="000F7A40" w:rsidRPr="008F5272">
        <w:rPr>
          <w:rFonts w:ascii="Times New Roman" w:hAnsi="Times New Roman" w:cs="Times New Roman"/>
          <w:b/>
          <w:bCs/>
          <w:i/>
          <w:iCs/>
          <w:sz w:val="24"/>
          <w:szCs w:val="24"/>
        </w:rPr>
        <w:t>Fut2</w:t>
      </w:r>
    </w:p>
    <w:p w14:paraId="543B9908" w14:textId="1ED819F0" w:rsidR="0054689E"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As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is differentially expressed throughout the gastrointestinal tract</w:t>
      </w:r>
      <w:r w:rsidR="0001433D"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PEVuZE5vdGU+PENpdGU+PEF1dGhvcj5Ccnk8L0F1dGhvcj48WWVhcj4xOTk2PC9ZZWFyPjxSZWNO
dW0+MzEyPC9SZWNOdW0+PERpc3BsYXlUZXh0PlszNV08L0Rpc3BsYXlUZXh0PjxyZWNvcmQ+PHJl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PEVuZE5vdGU+PENpdGU+PEF1dGhvcj5Ccnk8L0F1dGhvcj48WWVhcj4xOTk2PC9ZZWFyPjxSZWNO
dW0+MzEyPC9SZWNOdW0+PERpc3BsYXlUZXh0PlszNV08L0Rpc3BsYXlUZXh0PjxyZWNvcmQ+PHJl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[35]</w:t>
      </w:r>
      <w:r w:rsidRPr="008F5272">
        <w:rPr>
          <w:rFonts w:ascii="Times New Roman" w:hAnsi="Times New Roman" w:cs="Times New Roman"/>
          <w:sz w:val="24"/>
          <w:szCs w:val="24"/>
        </w:rPr>
        <w:fldChar w:fldCharType="end"/>
      </w:r>
      <w:r w:rsidR="0001433D" w:rsidRPr="008F5272">
        <w:rPr>
          <w:rFonts w:ascii="Times New Roman" w:hAnsi="Times New Roman" w:cs="Times New Roman"/>
          <w:sz w:val="24"/>
          <w:szCs w:val="24"/>
        </w:rPr>
        <w:t>,</w:t>
      </w:r>
      <w:r w:rsidRPr="008F5272">
        <w:rPr>
          <w:rFonts w:ascii="Times New Roman" w:hAnsi="Times New Roman" w:cs="Times New Roman"/>
          <w:sz w:val="24"/>
          <w:szCs w:val="24"/>
        </w:rPr>
        <w:t xml:space="preserve"> we then compared microbiota characteristics in tissue from the proximal small intestine, the distal small intestine, and the large intestine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Microbiota composition 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in the distal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=0.54;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0.0071,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coinciding with inducible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expression, but not in the proximal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=0.19;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0.13,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or the large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=0.16;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0.18,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Taxonomic assessment identified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5.43) was more abundant in the distal small intestine in</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t>
      </w:r>
      <w:r w:rsidR="00BF66EC" w:rsidRPr="008F5272">
        <w:rPr>
          <w:rFonts w:ascii="Times New Roman" w:hAnsi="Times New Roman" w:cs="Times New Roman"/>
          <w:sz w:val="24"/>
          <w:szCs w:val="24"/>
        </w:rPr>
        <w:t xml:space="preserve">whereas </w:t>
      </w:r>
      <w:proofErr w:type="spellStart"/>
      <w:r w:rsidRPr="008F5272">
        <w:rPr>
          <w:rFonts w:ascii="Times New Roman" w:hAnsi="Times New Roman" w:cs="Times New Roman"/>
          <w:i/>
          <w:iCs/>
          <w:sz w:val="24"/>
          <w:szCs w:val="24"/>
        </w:rPr>
        <w:t>Lachnospiraceae</w:t>
      </w:r>
      <w:proofErr w:type="spellEnd"/>
      <w:r w:rsidRPr="008F5272">
        <w:rPr>
          <w:rFonts w:ascii="Times New Roman" w:hAnsi="Times New Roman" w:cs="Times New Roman"/>
          <w:sz w:val="24"/>
          <w:szCs w:val="24"/>
        </w:rPr>
        <w:t xml:space="preserve"> (unassigned) and </w:t>
      </w:r>
      <w:proofErr w:type="spellStart"/>
      <w:r w:rsidRPr="008F5272">
        <w:rPr>
          <w:rFonts w:ascii="Times New Roman" w:hAnsi="Times New Roman" w:cs="Times New Roman"/>
          <w:i/>
          <w:iCs/>
          <w:sz w:val="24"/>
          <w:szCs w:val="24"/>
        </w:rPr>
        <w:t>Acetatifactor</w:t>
      </w:r>
      <w:proofErr w:type="spellEnd"/>
      <w:r w:rsidRPr="008F5272">
        <w:rPr>
          <w:rFonts w:ascii="Times New Roman" w:hAnsi="Times New Roman" w:cs="Times New Roman"/>
          <w:sz w:val="24"/>
          <w:szCs w:val="24"/>
        </w:rPr>
        <w:t xml:space="preserve"> were more abundant in in the large intestine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mice</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]=4.35, and 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]=3.93, respectively)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C</w:t>
      </w:r>
      <w:r w:rsidRPr="008F5272">
        <w:rPr>
          <w:rFonts w:ascii="Times New Roman" w:hAnsi="Times New Roman" w:cs="Times New Roman"/>
          <w:sz w:val="24"/>
          <w:szCs w:val="24"/>
        </w:rPr>
        <w:t>).</w:t>
      </w:r>
    </w:p>
    <w:p w14:paraId="1BE0D1D1" w14:textId="77777777" w:rsidR="00BF66EC" w:rsidRPr="008F5272" w:rsidRDefault="00BF66EC" w:rsidP="00FC05A1">
      <w:pPr>
        <w:pStyle w:val="NoSpacing"/>
        <w:tabs>
          <w:tab w:val="left" w:pos="5980"/>
        </w:tabs>
        <w:spacing w:line="480" w:lineRule="auto"/>
        <w:rPr>
          <w:rFonts w:ascii="Times New Roman" w:hAnsi="Times New Roman" w:cs="Times New Roman"/>
          <w:sz w:val="24"/>
          <w:szCs w:val="24"/>
        </w:rPr>
      </w:pPr>
    </w:p>
    <w:p w14:paraId="222F2AC9" w14:textId="77777777" w:rsidR="000F7A40" w:rsidRPr="008F5272" w:rsidRDefault="000F7A40" w:rsidP="00FC05A1">
      <w:pPr>
        <w:pStyle w:val="NoSpacing"/>
        <w:tabs>
          <w:tab w:val="left" w:pos="5980"/>
        </w:tabs>
        <w:spacing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-microbiota relationships can be recapitulated </w:t>
      </w: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through glycan exposure</w:t>
      </w:r>
    </w:p>
    <w:p w14:paraId="0689128D" w14:textId="3E0747BA"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To further investigate the relationship between α(1,2)-fucosylated glycans and intestinal microbiology, faecal homogenate from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was grown in a </w:t>
      </w:r>
      <w:proofErr w:type="spellStart"/>
      <w:r w:rsidR="007C2A10"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with or without the α(1,2)-fucosylated glycan, 2ˈ-FL. Microbiota assessment following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confirmed the findings of the </w:t>
      </w:r>
      <w:r w:rsidRPr="008F5272">
        <w:rPr>
          <w:rFonts w:ascii="Times New Roman" w:hAnsi="Times New Roman" w:cs="Times New Roman"/>
          <w:i/>
          <w:iCs/>
          <w:sz w:val="24"/>
          <w:szCs w:val="24"/>
        </w:rPr>
        <w:t>in vivo</w:t>
      </w:r>
      <w:r w:rsidRPr="008F5272">
        <w:rPr>
          <w:rFonts w:ascii="Times New Roman" w:hAnsi="Times New Roman" w:cs="Times New Roman"/>
          <w:sz w:val="24"/>
          <w:szCs w:val="24"/>
        </w:rPr>
        <w:t xml:space="preserve"> faecal microbiota analysis, with a significant difference in Bray-Curtis similarity between faecal cultures with and without 2ˈ-FL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=0.90;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This difference was marked by an </w:t>
      </w:r>
      <w:r w:rsidRPr="008F5272">
        <w:rPr>
          <w:rFonts w:ascii="Times New Roman" w:hAnsi="Times New Roman" w:cs="Times New Roman"/>
          <w:sz w:val="24"/>
          <w:szCs w:val="24"/>
        </w:rPr>
        <w:lastRenderedPageBreak/>
        <w:t>enrichment of glycan-utilising genera (</w:t>
      </w:r>
      <w:r w:rsidRPr="008F5272">
        <w:rPr>
          <w:rFonts w:ascii="Times New Roman" w:hAnsi="Times New Roman" w:cs="Times New Roman"/>
          <w:i/>
          <w:iCs/>
          <w:sz w:val="24"/>
          <w:szCs w:val="24"/>
        </w:rPr>
        <w:t>Bacteroides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Enterococcus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with compensatory decreases in the relative abundance of other taxa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t>
      </w:r>
    </w:p>
    <w:p w14:paraId="5399612C"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p>
    <w:p w14:paraId="3E31A66F" w14:textId="74B69C1F"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Analysis involving inoculation of solid basal media, either alone or supplemented with 2ˈ-FL, with faecal homogenate from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mice further supported these findings. Specifically, proportional colony counts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4</w:t>
      </w:r>
      <w:r w:rsidRPr="008F5272">
        <w:rPr>
          <w:rFonts w:ascii="Times New Roman" w:hAnsi="Times New Roman" w:cs="Times New Roman"/>
          <w:b/>
          <w:bCs/>
          <w:sz w:val="24"/>
          <w:szCs w:val="24"/>
        </w:rPr>
        <w:t xml:space="preserve">, </w:t>
      </w:r>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00D9389A" w:rsidRPr="008F5272">
        <w:rPr>
          <w:rFonts w:ascii="Times New Roman" w:hAnsi="Times New Roman" w:cs="Times New Roman"/>
          <w:b/>
          <w:bCs/>
          <w:sz w:val="24"/>
          <w:szCs w:val="24"/>
        </w:rPr>
        <w:t>5</w:t>
      </w:r>
      <w:r w:rsidRPr="008F5272">
        <w:rPr>
          <w:rFonts w:ascii="Times New Roman" w:hAnsi="Times New Roman" w:cs="Times New Roman"/>
          <w:sz w:val="24"/>
          <w:szCs w:val="24"/>
        </w:rPr>
        <w:t xml:space="preserve">) showed 2ˈ-FL led to enrichment of </w:t>
      </w:r>
      <w:r w:rsidRPr="008F5272">
        <w:rPr>
          <w:rFonts w:ascii="Times New Roman" w:hAnsi="Times New Roman" w:cs="Times New Roman"/>
          <w:i/>
          <w:iCs/>
          <w:sz w:val="24"/>
          <w:szCs w:val="24"/>
        </w:rPr>
        <w:t xml:space="preserve">Enterococcus faecalis </w:t>
      </w:r>
      <w:r w:rsidRPr="008F5272">
        <w:rPr>
          <w:rFonts w:ascii="Times New Roman" w:hAnsi="Times New Roman" w:cs="Times New Roman"/>
          <w:sz w:val="24"/>
          <w:szCs w:val="24"/>
        </w:rPr>
        <w:t xml:space="preserve">(66% with 2ˈ-FL vs 4% without 2ˈ-FL) and </w:t>
      </w:r>
      <w:r w:rsidRPr="008F5272">
        <w:rPr>
          <w:rFonts w:ascii="Times New Roman" w:hAnsi="Times New Roman" w:cs="Times New Roman"/>
          <w:i/>
          <w:iCs/>
          <w:sz w:val="24"/>
          <w:szCs w:val="24"/>
        </w:rPr>
        <w:t>Lactobacillus murinus/</w:t>
      </w:r>
      <w:proofErr w:type="spellStart"/>
      <w:r w:rsidRPr="008F5272">
        <w:rPr>
          <w:rFonts w:ascii="Times New Roman" w:hAnsi="Times New Roman" w:cs="Times New Roman"/>
          <w:i/>
          <w:iCs/>
          <w:sz w:val="24"/>
          <w:szCs w:val="24"/>
        </w:rPr>
        <w:t>reuteri</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(18% with 2ˈ-FL vs 1% without 2ˈ-FL), with a corresponding decrease in </w:t>
      </w:r>
      <w:r w:rsidRPr="008F5272">
        <w:rPr>
          <w:rFonts w:ascii="Times New Roman" w:hAnsi="Times New Roman" w:cs="Times New Roman"/>
          <w:i/>
          <w:iCs/>
          <w:sz w:val="24"/>
          <w:szCs w:val="24"/>
        </w:rPr>
        <w:t xml:space="preserve">E. coli </w:t>
      </w:r>
      <w:r w:rsidRPr="008F5272">
        <w:rPr>
          <w:rFonts w:ascii="Times New Roman" w:hAnsi="Times New Roman" w:cs="Times New Roman"/>
          <w:sz w:val="24"/>
          <w:szCs w:val="24"/>
        </w:rPr>
        <w:t>(16% with 2ˈ-FL vs 95% without 2ˈ-FL)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Enrichment of bacteria with 2ˈ-FL supplementation was further confirmed by increased growth rate and bacterial density (median </w:t>
      </w:r>
      <w:proofErr w:type="gramStart"/>
      <w:r w:rsidRPr="008F5272">
        <w:rPr>
          <w:rFonts w:ascii="Times New Roman" w:hAnsi="Times New Roman" w:cs="Times New Roman"/>
          <w:sz w:val="24"/>
          <w:szCs w:val="24"/>
        </w:rPr>
        <w:t>AUC</w:t>
      </w:r>
      <w:r w:rsidRPr="008F5272">
        <w:rPr>
          <w:rFonts w:ascii="Times New Roman" w:hAnsi="Times New Roman" w:cs="Times New Roman"/>
          <w:sz w:val="24"/>
          <w:szCs w:val="24"/>
          <w:vertAlign w:val="subscript"/>
        </w:rPr>
        <w:t>[</w:t>
      </w:r>
      <w:proofErr w:type="spellStart"/>
      <w:proofErr w:type="gramEnd"/>
      <w:r w:rsidRPr="008F5272">
        <w:rPr>
          <w:rFonts w:ascii="Times New Roman" w:hAnsi="Times New Roman" w:cs="Times New Roman"/>
          <w:sz w:val="24"/>
          <w:szCs w:val="24"/>
          <w:vertAlign w:val="subscript"/>
        </w:rPr>
        <w:t>mBasal</w:t>
      </w:r>
      <w:proofErr w:type="spellEnd"/>
      <w:r w:rsidRPr="008F5272">
        <w:rPr>
          <w:rFonts w:ascii="Times New Roman" w:hAnsi="Times New Roman" w:cs="Times New Roman"/>
          <w:sz w:val="24"/>
          <w:szCs w:val="24"/>
          <w:vertAlign w:val="subscript"/>
        </w:rPr>
        <w:t>]</w:t>
      </w:r>
      <w:r w:rsidRPr="008F5272">
        <w:rPr>
          <w:rFonts w:ascii="Times New Roman" w:hAnsi="Times New Roman" w:cs="Times New Roman"/>
          <w:sz w:val="24"/>
          <w:szCs w:val="24"/>
        </w:rPr>
        <w:t>=15.1 [IQR=14.3, 16.5]; AUC</w:t>
      </w:r>
      <w:r w:rsidRPr="008F5272">
        <w:rPr>
          <w:rFonts w:ascii="Times New Roman" w:hAnsi="Times New Roman" w:cs="Times New Roman"/>
          <w:sz w:val="24"/>
          <w:szCs w:val="24"/>
          <w:vertAlign w:val="subscript"/>
        </w:rPr>
        <w:t>[mBasal+2ˈ-FL]</w:t>
      </w:r>
      <w:r w:rsidRPr="008F5272">
        <w:rPr>
          <w:rFonts w:ascii="Times New Roman" w:hAnsi="Times New Roman" w:cs="Times New Roman"/>
          <w:sz w:val="24"/>
          <w:szCs w:val="24"/>
        </w:rPr>
        <w:t xml:space="preserve">=35.6 [33.3, 38.7];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E</w:t>
      </w:r>
      <w:r w:rsidRPr="008F5272">
        <w:rPr>
          <w:rFonts w:ascii="Times New Roman" w:hAnsi="Times New Roman" w:cs="Times New Roman"/>
          <w:sz w:val="24"/>
          <w:szCs w:val="24"/>
        </w:rPr>
        <w:t>).</w:t>
      </w:r>
    </w:p>
    <w:p w14:paraId="11CAB4D0"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p>
    <w:p w14:paraId="288743CA" w14:textId="065B913B" w:rsidR="0054689E" w:rsidRPr="008F5272" w:rsidRDefault="00587F59"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W</w:t>
      </w:r>
      <w:r w:rsidR="000F7A40" w:rsidRPr="008F5272">
        <w:rPr>
          <w:rFonts w:ascii="Times New Roman" w:hAnsi="Times New Roman" w:cs="Times New Roman"/>
          <w:sz w:val="24"/>
          <w:szCs w:val="24"/>
        </w:rPr>
        <w:t xml:space="preserve">e </w:t>
      </w:r>
      <w:del w:id="87" w:author="Yiming Wang" w:date="2024-06-08T22:38:00Z">
        <w:r w:rsidRPr="008F5272" w:rsidDel="00C27619">
          <w:rPr>
            <w:rFonts w:ascii="Times New Roman" w:hAnsi="Times New Roman" w:cs="Times New Roman"/>
            <w:sz w:val="24"/>
            <w:szCs w:val="24"/>
          </w:rPr>
          <w:delText xml:space="preserve">next </w:delText>
        </w:r>
      </w:del>
      <w:r w:rsidR="000F7A40" w:rsidRPr="008F5272">
        <w:rPr>
          <w:rFonts w:ascii="Times New Roman" w:hAnsi="Times New Roman" w:cs="Times New Roman"/>
          <w:sz w:val="24"/>
          <w:szCs w:val="24"/>
        </w:rPr>
        <w:t xml:space="preserve">investigated whether differences in microbiota composition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reflected selection for bacterial populations able to utilise </w:t>
      </w:r>
      <w:proofErr w:type="gramStart"/>
      <w:r w:rsidR="000F7A40" w:rsidRPr="008F5272">
        <w:rPr>
          <w:rFonts w:ascii="Times New Roman" w:hAnsi="Times New Roman" w:cs="Times New Roman"/>
          <w:sz w:val="24"/>
          <w:szCs w:val="24"/>
        </w:rPr>
        <w:t>α(</w:t>
      </w:r>
      <w:proofErr w:type="gramEnd"/>
      <w:r w:rsidR="000F7A40" w:rsidRPr="008F5272">
        <w:rPr>
          <w:rFonts w:ascii="Times New Roman" w:hAnsi="Times New Roman" w:cs="Times New Roman"/>
          <w:sz w:val="24"/>
          <w:szCs w:val="24"/>
        </w:rPr>
        <w:t>1,2)-fucosylated glycans for growth</w:t>
      </w:r>
      <w:r w:rsidRPr="008F5272">
        <w:rPr>
          <w:rFonts w:ascii="Times New Roman" w:hAnsi="Times New Roman" w:cs="Times New Roman"/>
          <w:sz w:val="24"/>
          <w:szCs w:val="24"/>
        </w:rPr>
        <w:t xml:space="preserve"> in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animals</w:t>
      </w:r>
      <w:r w:rsidR="000F7A40" w:rsidRPr="008F5272">
        <w:rPr>
          <w:rFonts w:ascii="Times New Roman" w:hAnsi="Times New Roman" w:cs="Times New Roman"/>
          <w:sz w:val="24"/>
          <w:szCs w:val="24"/>
        </w:rPr>
        <w:t xml:space="preserve">. Faecal homogenates from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were used to inoculate </w:t>
      </w:r>
      <w:proofErr w:type="spellStart"/>
      <w:r w:rsidR="007C2A10" w:rsidRPr="008F5272">
        <w:rPr>
          <w:rFonts w:ascii="Times New Roman" w:hAnsi="Times New Roman" w:cs="Times New Roman"/>
          <w:sz w:val="24"/>
          <w:szCs w:val="24"/>
        </w:rPr>
        <w:t>mBasal</w:t>
      </w:r>
      <w:proofErr w:type="spellEnd"/>
      <w:r w:rsidR="000F7A40" w:rsidRPr="008F5272">
        <w:rPr>
          <w:rFonts w:ascii="Times New Roman" w:hAnsi="Times New Roman" w:cs="Times New Roman"/>
          <w:sz w:val="24"/>
          <w:szCs w:val="24"/>
        </w:rPr>
        <w:t xml:space="preserve"> media with or without 2ˈ-FL supplementation. The increase in bacterial density between 2ˈ-FL supplemented media and media alone was significantly greater when faecal homogenates were derived from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compared to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(median AUC</w:t>
      </w:r>
      <w:r w:rsidR="000F7A40" w:rsidRPr="008F5272">
        <w:rPr>
          <w:rFonts w:ascii="Times New Roman" w:hAnsi="Times New Roman" w:cs="Times New Roman"/>
          <w:sz w:val="24"/>
          <w:szCs w:val="24"/>
          <w:vertAlign w:val="subscript"/>
        </w:rPr>
        <w:t>[WT]</w:t>
      </w:r>
      <w:r w:rsidR="000F7A40" w:rsidRPr="008F5272">
        <w:rPr>
          <w:rFonts w:ascii="Times New Roman" w:hAnsi="Times New Roman" w:cs="Times New Roman"/>
          <w:sz w:val="24"/>
          <w:szCs w:val="24"/>
        </w:rPr>
        <w:t>=20.5 [IQR=16.6, 23.5]; AUC</w:t>
      </w:r>
      <w:r w:rsidR="000F7A40" w:rsidRPr="008F5272">
        <w:rPr>
          <w:rFonts w:ascii="Times New Roman" w:hAnsi="Times New Roman" w:cs="Times New Roman"/>
          <w:sz w:val="24"/>
          <w:szCs w:val="24"/>
          <w:vertAlign w:val="subscript"/>
        </w:rPr>
        <w:t>[KO]</w:t>
      </w:r>
      <w:r w:rsidR="000F7A40" w:rsidRPr="008F5272">
        <w:rPr>
          <w:rFonts w:ascii="Times New Roman" w:hAnsi="Times New Roman" w:cs="Times New Roman"/>
          <w:sz w:val="24"/>
          <w:szCs w:val="24"/>
        </w:rPr>
        <w:t xml:space="preserve">=16.7 [13.1, 19.7]; </w:t>
      </w:r>
      <w:r w:rsidR="005F5D0E" w:rsidRPr="008F5272">
        <w:rPr>
          <w:rFonts w:ascii="Times New Roman" w:hAnsi="Times New Roman" w:cs="Times New Roman"/>
          <w:i/>
          <w:iCs/>
          <w:sz w:val="24"/>
          <w:szCs w:val="24"/>
        </w:rPr>
        <w:t>P=</w:t>
      </w:r>
      <w:r w:rsidR="000F7A40" w:rsidRPr="008F5272">
        <w:rPr>
          <w:rFonts w:ascii="Times New Roman" w:hAnsi="Times New Roman" w:cs="Times New Roman"/>
          <w:sz w:val="24"/>
          <w:szCs w:val="24"/>
        </w:rPr>
        <w:t xml:space="preserve">0.0051, </w:t>
      </w:r>
      <w:r w:rsidR="000F7A40"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F</w:t>
      </w:r>
      <w:r w:rsidR="000F7A40" w:rsidRPr="008F5272">
        <w:rPr>
          <w:rFonts w:ascii="Times New Roman" w:hAnsi="Times New Roman" w:cs="Times New Roman"/>
          <w:sz w:val="24"/>
          <w:szCs w:val="24"/>
        </w:rPr>
        <w:t>), consistent with a greater abundance of glycan-utilizing bacteria.</w:t>
      </w:r>
    </w:p>
    <w:p w14:paraId="455CD3A7" w14:textId="77777777" w:rsidR="00BF66EC" w:rsidRPr="008F5272" w:rsidRDefault="00BF66EC" w:rsidP="00FC05A1">
      <w:pPr>
        <w:pStyle w:val="NoSpacing"/>
        <w:tabs>
          <w:tab w:val="left" w:pos="5980"/>
        </w:tabs>
        <w:spacing w:line="480" w:lineRule="auto"/>
        <w:rPr>
          <w:rFonts w:ascii="Times New Roman" w:hAnsi="Times New Roman" w:cs="Times New Roman"/>
          <w:sz w:val="24"/>
          <w:szCs w:val="24"/>
        </w:rPr>
      </w:pPr>
    </w:p>
    <w:p w14:paraId="09BCB4A3" w14:textId="77777777" w:rsidR="000F7A40" w:rsidRPr="008F5272" w:rsidRDefault="000F7A40"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Probiotic bifidobacterial species differentially colonise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and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KO</w:t>
      </w:r>
      <w:r w:rsidRPr="008F5272">
        <w:rPr>
          <w:rFonts w:ascii="Times New Roman" w:hAnsi="Times New Roman" w:cs="Times New Roman"/>
          <w:b/>
          <w:bCs/>
          <w:sz w:val="24"/>
          <w:szCs w:val="24"/>
        </w:rPr>
        <w:t xml:space="preserve"> mice </w:t>
      </w:r>
    </w:p>
    <w:p w14:paraId="276A7CD3" w14:textId="7D4DDDA4"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Based on the relationship between host glycan production and gut microbiota composition, we hypothesised that the colonisation dynamics (abundance and persistence) of </w:t>
      </w:r>
      <w:r w:rsidRPr="008F5272">
        <w:rPr>
          <w:rFonts w:ascii="Times New Roman" w:hAnsi="Times New Roman" w:cs="Times New Roman"/>
          <w:sz w:val="24"/>
          <w:szCs w:val="24"/>
        </w:rPr>
        <w:lastRenderedPageBreak/>
        <w:t xml:space="preserve">bifidobacterial probiotic species, introduced following antibiotic depletion, would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recipients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We utilised strains of three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species that interact with glycan in different ways;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an intracellular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glycan-utiliser,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an extra-cellular α(1,2)-fucosylated glycan utiliser,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 species that does not utilise α(1,2)-fucosylated glycans (characteristics that were confirmed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growth assays,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2</w:t>
      </w:r>
      <w:r w:rsidRPr="008F5272">
        <w:rPr>
          <w:rFonts w:ascii="Times New Roman" w:hAnsi="Times New Roman" w:cs="Times New Roman"/>
          <w:sz w:val="24"/>
          <w:szCs w:val="24"/>
        </w:rPr>
        <w:t>).</w:t>
      </w:r>
    </w:p>
    <w:p w14:paraId="3B43798D"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 </w:t>
      </w:r>
    </w:p>
    <w:p w14:paraId="269AFA54" w14:textId="62DA4BA2" w:rsidR="000F7A40"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persistence of species that do not internalise and degrade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did not differ substantially when introduced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b/>
          <w:bCs/>
          <w:sz w:val="24"/>
          <w:szCs w:val="24"/>
        </w:rPr>
        <w:t>-4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In contrast, the abundance and persistence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an intracellular glycan utiliser, differed significantly according to the genotype of the recipient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b/>
          <w:bCs/>
          <w:sz w:val="24"/>
          <w:szCs w:val="24"/>
        </w:rPr>
        <w:t>-4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Ten days post-gavage,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was detected in 7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but 0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(Log-rank test: chi-q=11.4;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0.00074,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The overall abundance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was also significantly higher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in the following 14 days post-gavage (mean AUC</w:t>
      </w:r>
      <w:r w:rsidRPr="008F5272">
        <w:rPr>
          <w:rFonts w:ascii="Times New Roman" w:hAnsi="Times New Roman" w:cs="Times New Roman"/>
          <w:sz w:val="24"/>
          <w:szCs w:val="24"/>
          <w:vertAlign w:val="subscript"/>
        </w:rPr>
        <w:t>[WT]</w:t>
      </w:r>
      <w:r w:rsidRPr="008F5272">
        <w:rPr>
          <w:rFonts w:ascii="Times New Roman" w:hAnsi="Times New Roman" w:cs="Times New Roman"/>
          <w:sz w:val="24"/>
          <w:szCs w:val="24"/>
        </w:rPr>
        <w:t>=31.1 [SD=4.1]; AUC</w:t>
      </w:r>
      <w:r w:rsidRPr="008F5272">
        <w:rPr>
          <w:rFonts w:ascii="Times New Roman" w:hAnsi="Times New Roman" w:cs="Times New Roman"/>
          <w:sz w:val="24"/>
          <w:szCs w:val="24"/>
          <w:vertAlign w:val="subscript"/>
        </w:rPr>
        <w:t>[KO]</w:t>
      </w:r>
      <w:r w:rsidRPr="008F5272">
        <w:rPr>
          <w:rFonts w:ascii="Times New Roman" w:hAnsi="Times New Roman" w:cs="Times New Roman"/>
          <w:sz w:val="24"/>
          <w:szCs w:val="24"/>
        </w:rPr>
        <w:t xml:space="preserve">=26.2 [5.2];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t>
      </w:r>
    </w:p>
    <w:p w14:paraId="228235C5" w14:textId="77777777" w:rsidR="000F7A40" w:rsidRPr="008F5272" w:rsidRDefault="000F7A40" w:rsidP="00FC05A1">
      <w:pPr>
        <w:spacing w:after="0" w:line="480" w:lineRule="auto"/>
        <w:rPr>
          <w:rFonts w:ascii="Times New Roman" w:hAnsi="Times New Roman" w:cs="Times New Roman"/>
          <w:b/>
          <w:bCs/>
          <w:sz w:val="24"/>
          <w:szCs w:val="24"/>
        </w:rPr>
      </w:pPr>
    </w:p>
    <w:p w14:paraId="6837F0CA" w14:textId="2A477C70" w:rsidR="0054689E"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 difference in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persistence was also evident in intestinal tissue assessed five days post-gavage.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large intestine (median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6.7 copies/g tissue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6.0,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2.6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2.6, 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 xml:space="preserve">3.9];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0.011), and numerically, though not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proximal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0.085) and distal small intestine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0.094)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D</w:t>
      </w:r>
      <w:r w:rsidRPr="008F5272">
        <w:rPr>
          <w:rFonts w:ascii="Times New Roman" w:hAnsi="Times New Roman" w:cs="Times New Roman"/>
          <w:sz w:val="24"/>
          <w:szCs w:val="24"/>
        </w:rPr>
        <w:t>).</w:t>
      </w:r>
    </w:p>
    <w:p w14:paraId="0474347C" w14:textId="77777777" w:rsidR="00BF66EC" w:rsidRPr="008F5272" w:rsidRDefault="00BF66EC" w:rsidP="00FC05A1">
      <w:pPr>
        <w:spacing w:after="0" w:line="480" w:lineRule="auto"/>
        <w:rPr>
          <w:rFonts w:ascii="Times New Roman" w:hAnsi="Times New Roman" w:cs="Times New Roman"/>
          <w:b/>
          <w:bCs/>
          <w:sz w:val="24"/>
          <w:szCs w:val="24"/>
        </w:rPr>
      </w:pPr>
    </w:p>
    <w:p w14:paraId="117BFD64" w14:textId="77777777" w:rsidR="000F7A40" w:rsidRPr="008F5272" w:rsidRDefault="000F7A40"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Prior antibiotic exposure profoundly affects the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-probiotic relationship </w:t>
      </w:r>
    </w:p>
    <w:p w14:paraId="5CB4A1DE" w14:textId="25056DD7" w:rsidR="000F7A40" w:rsidRPr="008F5272" w:rsidRDefault="00BF66EC"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To test whether the </w:t>
      </w:r>
      <w:r w:rsidR="000F7A40" w:rsidRPr="008F5272">
        <w:rPr>
          <w:rFonts w:ascii="Times New Roman" w:hAnsi="Times New Roman" w:cs="Times New Roman"/>
          <w:sz w:val="24"/>
          <w:szCs w:val="24"/>
        </w:rPr>
        <w:t xml:space="preserve">relationship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rPr>
        <w:t xml:space="preserve"> genotype and probiotic strain characteristics were </w:t>
      </w:r>
      <w:r w:rsidRPr="008F5272">
        <w:rPr>
          <w:rFonts w:ascii="Times New Roman" w:hAnsi="Times New Roman" w:cs="Times New Roman"/>
          <w:sz w:val="24"/>
          <w:szCs w:val="24"/>
        </w:rPr>
        <w:t xml:space="preserve">independent of </w:t>
      </w:r>
      <w:r w:rsidR="000F7A40" w:rsidRPr="008F5272">
        <w:rPr>
          <w:rFonts w:ascii="Times New Roman" w:hAnsi="Times New Roman" w:cs="Times New Roman"/>
          <w:sz w:val="24"/>
          <w:szCs w:val="24"/>
        </w:rPr>
        <w:t>antibiotic exposure</w:t>
      </w:r>
      <w:r w:rsidRPr="008F5272">
        <w:rPr>
          <w:rFonts w:ascii="Times New Roman" w:hAnsi="Times New Roman" w:cs="Times New Roman"/>
          <w:sz w:val="24"/>
          <w:szCs w:val="24"/>
        </w:rPr>
        <w:t xml:space="preserve">, we supplemented non-antibiotic exposed mice with </w:t>
      </w:r>
      <w:r w:rsidRPr="008F5272">
        <w:rPr>
          <w:rFonts w:ascii="Times New Roman" w:hAnsi="Times New Roman" w:cs="Times New Roman"/>
          <w:i/>
          <w:iCs/>
          <w:sz w:val="24"/>
          <w:szCs w:val="24"/>
        </w:rPr>
        <w:lastRenderedPageBreak/>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t>(</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A</w:t>
      </w:r>
      <w:r w:rsidR="000F7A40" w:rsidRPr="008F5272">
        <w:rPr>
          <w:rFonts w:ascii="Times New Roman" w:hAnsi="Times New Roman" w:cs="Times New Roman"/>
          <w:sz w:val="24"/>
          <w:szCs w:val="24"/>
        </w:rPr>
        <w:t xml:space="preserve">). No significant difference in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persistence post-gavage was observed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B</w:t>
      </w:r>
      <w:r w:rsidR="000F7A40" w:rsidRPr="008F5272">
        <w:rPr>
          <w:rFonts w:ascii="Times New Roman" w:hAnsi="Times New Roman" w:cs="Times New Roman"/>
          <w:sz w:val="24"/>
          <w:szCs w:val="24"/>
        </w:rPr>
        <w:t>)</w:t>
      </w:r>
      <w:ins w:id="88" w:author="Yiming Wang" w:date="2024-06-08T23:54:00Z">
        <w:r w:rsidR="0082611D">
          <w:rPr>
            <w:rFonts w:ascii="Times New Roman" w:hAnsi="Times New Roman" w:cs="Times New Roman"/>
            <w:sz w:val="24"/>
            <w:szCs w:val="24"/>
          </w:rPr>
          <w:t>,</w:t>
        </w:r>
      </w:ins>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was not detectable in intestinal tissue from either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or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at day 5 post-gavage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0F7A40" w:rsidRPr="008F5272">
        <w:rPr>
          <w:rFonts w:ascii="Times New Roman" w:hAnsi="Times New Roman" w:cs="Times New Roman"/>
          <w:b/>
          <w:bCs/>
          <w:sz w:val="24"/>
          <w:szCs w:val="24"/>
        </w:rPr>
        <w:t>5</w:t>
      </w:r>
      <w:r w:rsidR="00E679E7" w:rsidRPr="008F5272">
        <w:rPr>
          <w:rFonts w:ascii="Times New Roman" w:hAnsi="Times New Roman" w:cs="Times New Roman"/>
          <w:b/>
          <w:bCs/>
          <w:sz w:val="24"/>
          <w:szCs w:val="24"/>
        </w:rPr>
        <w:t>A</w:t>
      </w:r>
      <w:r w:rsidR="000F7A40" w:rsidRPr="008F5272">
        <w:rPr>
          <w:rFonts w:ascii="Times New Roman" w:hAnsi="Times New Roman" w:cs="Times New Roman"/>
          <w:sz w:val="24"/>
          <w:szCs w:val="24"/>
        </w:rPr>
        <w:t xml:space="preserve">). However, analysis of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abundance following gavage (based on AUC) revealed an effect that was opposite to that observed in antibiotic exposed mice, with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significantly higher in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compared to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(mean AUC</w:t>
      </w:r>
      <w:r w:rsidR="000F7A40" w:rsidRPr="008F5272">
        <w:rPr>
          <w:rFonts w:ascii="Times New Roman" w:hAnsi="Times New Roman" w:cs="Times New Roman"/>
          <w:sz w:val="24"/>
          <w:szCs w:val="24"/>
          <w:vertAlign w:val="subscript"/>
        </w:rPr>
        <w:t>[WT]</w:t>
      </w:r>
      <w:r w:rsidR="000F7A40" w:rsidRPr="008F5272">
        <w:rPr>
          <w:rFonts w:ascii="Times New Roman" w:hAnsi="Times New Roman" w:cs="Times New Roman"/>
          <w:sz w:val="24"/>
          <w:szCs w:val="24"/>
        </w:rPr>
        <w:t>=3.8 [SD=0.6]; AUC</w:t>
      </w:r>
      <w:r w:rsidR="000F7A40" w:rsidRPr="008F5272">
        <w:rPr>
          <w:rFonts w:ascii="Times New Roman" w:hAnsi="Times New Roman" w:cs="Times New Roman"/>
          <w:sz w:val="24"/>
          <w:szCs w:val="24"/>
          <w:vertAlign w:val="subscript"/>
        </w:rPr>
        <w:t>[KO]</w:t>
      </w:r>
      <w:r w:rsidR="000F7A40" w:rsidRPr="008F5272">
        <w:rPr>
          <w:rFonts w:ascii="Times New Roman" w:hAnsi="Times New Roman" w:cs="Times New Roman"/>
          <w:sz w:val="24"/>
          <w:szCs w:val="24"/>
        </w:rPr>
        <w:t xml:space="preserve">=5.6 [0.90]; </w:t>
      </w:r>
      <w:r w:rsidR="005F5D0E" w:rsidRPr="008F5272">
        <w:rPr>
          <w:rFonts w:ascii="Times New Roman" w:hAnsi="Times New Roman" w:cs="Times New Roman"/>
          <w:i/>
          <w:iCs/>
          <w:sz w:val="24"/>
          <w:szCs w:val="24"/>
        </w:rPr>
        <w:t>P=</w:t>
      </w:r>
      <w:r w:rsidR="000F7A40" w:rsidRPr="008F5272">
        <w:rPr>
          <w:rFonts w:ascii="Times New Roman" w:hAnsi="Times New Roman" w:cs="Times New Roman"/>
          <w:sz w:val="24"/>
          <w:szCs w:val="24"/>
        </w:rPr>
        <w:t xml:space="preserve">0.00046; </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C</w:t>
      </w:r>
      <w:r w:rsidR="000F7A40" w:rsidRPr="008F5272">
        <w:rPr>
          <w:rFonts w:ascii="Times New Roman" w:hAnsi="Times New Roman" w:cs="Times New Roman"/>
          <w:sz w:val="24"/>
          <w:szCs w:val="24"/>
        </w:rPr>
        <w:t xml:space="preserve">). </w:t>
      </w:r>
    </w:p>
    <w:p w14:paraId="18B2B8DD" w14:textId="77777777" w:rsidR="000F7A40" w:rsidRPr="008F5272" w:rsidRDefault="000F7A40" w:rsidP="00FC05A1">
      <w:pPr>
        <w:spacing w:after="0" w:line="480" w:lineRule="auto"/>
        <w:rPr>
          <w:rFonts w:ascii="Times New Roman" w:hAnsi="Times New Roman" w:cs="Times New Roman"/>
          <w:sz w:val="24"/>
          <w:szCs w:val="24"/>
        </w:rPr>
      </w:pPr>
    </w:p>
    <w:p w14:paraId="2F607ABB" w14:textId="480FED61" w:rsidR="0054689E" w:rsidRPr="008F5272" w:rsidRDefault="000F7A40" w:rsidP="00FC05A1">
      <w:pPr>
        <w:spacing w:after="0" w:line="480" w:lineRule="auto"/>
        <w:rPr>
          <w:rFonts w:ascii="Times New Roman" w:hAnsi="Times New Roman" w:cs="Times New Roman"/>
          <w:b/>
          <w:bCs/>
          <w:sz w:val="24"/>
          <w:szCs w:val="24"/>
        </w:rPr>
      </w:pPr>
      <w:r w:rsidRPr="008F5272">
        <w:rPr>
          <w:rFonts w:ascii="Times New Roman" w:hAnsi="Times New Roman" w:cs="Times New Roman"/>
          <w:sz w:val="24"/>
          <w:szCs w:val="24"/>
        </w:rPr>
        <w:t xml:space="preserve">Faecal levels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probiotics were assessed during the instillation period (samples collected two hours prior to gavage and six hours after gavage). Levels in post-gavage samples (6 hours) did not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consistent with the instillation of equal probiotic loads. However, at 22 hours post-gavage (2 hours prior to gavage), levels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were significantly higher than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Pr="008F5272">
        <w:rPr>
          <w:rFonts w:ascii="Times New Roman" w:hAnsi="Times New Roman" w:cs="Times New Roman"/>
          <w:b/>
          <w:bCs/>
          <w:sz w:val="24"/>
          <w:szCs w:val="24"/>
          <w:lang w:eastAsia="zh-CN"/>
        </w:rPr>
        <w:t>5</w:t>
      </w:r>
      <w:r w:rsidR="00E679E7" w:rsidRPr="008F5272">
        <w:rPr>
          <w:rFonts w:ascii="Times New Roman" w:hAnsi="Times New Roman" w:cs="Times New Roman"/>
          <w:b/>
          <w:bCs/>
          <w:sz w:val="24"/>
          <w:szCs w:val="24"/>
          <w:lang w:eastAsia="zh-CN"/>
        </w:rPr>
        <w:t>B</w:t>
      </w:r>
      <w:r w:rsidRPr="008F5272">
        <w:rPr>
          <w:rFonts w:ascii="Times New Roman" w:hAnsi="Times New Roman" w:cs="Times New Roman"/>
          <w:sz w:val="24"/>
          <w:szCs w:val="24"/>
        </w:rPr>
        <w:t xml:space="preserve">). No cumulative effect was observed with repeat gavage and the decline in probiotic levels after 22 hours was comparable to that observed in the 24 hours post cessation of installation. </w:t>
      </w:r>
      <w:r w:rsidR="0054689E" w:rsidRPr="008F5272">
        <w:rPr>
          <w:rFonts w:ascii="Times New Roman" w:hAnsi="Times New Roman" w:cs="Times New Roman"/>
          <w:sz w:val="24"/>
          <w:szCs w:val="24"/>
        </w:rPr>
        <w:br w:type="page"/>
      </w:r>
    </w:p>
    <w:p w14:paraId="331E5365" w14:textId="77777777" w:rsidR="000F7A40" w:rsidRPr="008F5272" w:rsidRDefault="000F7A40" w:rsidP="00FC05A1">
      <w:pPr>
        <w:pStyle w:val="NoSpacing"/>
        <w:spacing w:line="480" w:lineRule="auto"/>
        <w:contextualSpacing/>
        <w:rPr>
          <w:rFonts w:ascii="Times New Roman" w:hAnsi="Times New Roman" w:cs="Times New Roman"/>
          <w:b/>
          <w:bCs/>
          <w:sz w:val="24"/>
          <w:szCs w:val="24"/>
        </w:rPr>
      </w:pPr>
      <w:r w:rsidRPr="008F5272">
        <w:rPr>
          <w:rFonts w:ascii="Times New Roman" w:hAnsi="Times New Roman" w:cs="Times New Roman"/>
          <w:b/>
          <w:bCs/>
          <w:sz w:val="24"/>
          <w:szCs w:val="24"/>
        </w:rPr>
        <w:lastRenderedPageBreak/>
        <w:t>DISCUSSION</w:t>
      </w:r>
    </w:p>
    <w:p w14:paraId="2D722721" w14:textId="14A3F4C4" w:rsidR="000F7A40"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Although probiotics have shown great potential in modifying host-microbiome interactions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&lt;EndNote&gt;&lt;Cite&gt;&lt;Author&gt;Rauch&lt;/Author&gt;&lt;Year&gt;2012&lt;/Year&gt;&lt;RecNum&gt;11&lt;/RecNum&gt;&lt;DisplayText&gt;[36]&lt;/DisplayText&gt;&lt;record&gt;&lt;rec-number&gt;11&lt;/rec-number&gt;&lt;foreign-keys&gt;&lt;key app="EN" db-id="2vs9e5wvctpdpve90auv9zr0ps299zvrzdex" timestamp="1678706997"&gt;11&lt;/key&gt;&lt;/foreign-keys&gt;&lt;ref-type name="Journal Article"&gt;17&lt;/ref-type&gt;&lt;contributors&gt;&lt;authors&gt;&lt;author&gt;Rauch, M.&lt;/author&gt;&lt;author&gt;Lynch, S. V.&lt;/author&gt;&lt;/authors&gt;&lt;/contributors&gt;&lt;auth-address&gt;Colitis and Crohn&amp;apos;s Disease Microbiome Research Core, Division of Gastroenterology, Department of Medicine, University of California San Francisco, 513 Parnassus Ave., San Francisco, CA 94143, USA.&lt;/auth-address&gt;&lt;titles&gt;&lt;title&gt;The potential for probiotic manipulation of the gastrointestinal microbiome&lt;/title&gt;&lt;secondary-title&gt;Curr Opin Biotechnol&lt;/secondary-title&gt;&lt;/titles&gt;&lt;periodical&gt;&lt;full-title&gt;Curr Opin Biotechnol&lt;/full-title&gt;&lt;/periodical&gt;&lt;pages&gt;192-201&lt;/pages&gt;&lt;volume&gt;23&lt;/volume&gt;&lt;number&gt;2&lt;/number&gt;&lt;edition&gt;2011/12/06&lt;/edition&gt;&lt;keywords&gt;&lt;keyword&gt;Animals&lt;/keyword&gt;&lt;keyword&gt;Gastrointestinal Tract/*immunology/*microbiology&lt;/keyword&gt;&lt;keyword&gt;Humans&lt;/keyword&gt;&lt;keyword&gt;Immune System/*microbiology&lt;/keyword&gt;&lt;keyword&gt;*Metagenome&lt;/keyword&gt;&lt;keyword&gt;Probiotics/*administration &amp;amp; dosage/classification&lt;/keyword&gt;&lt;/keywords&gt;&lt;dates&gt;&lt;year&gt;2012&lt;/year&gt;&lt;pub-dates&gt;&lt;date&gt;Apr&lt;/date&gt;&lt;/pub-dates&gt;&lt;/dates&gt;&lt;isbn&gt;1879-0429 (Electronic)&amp;#xD;0958-1669 (Linking)&lt;/isbn&gt;&lt;accession-num&gt;22137452&lt;/accession-num&gt;&lt;urls&gt;&lt;related-urls&gt;&lt;url&gt;https://www.ncbi.nlm.nih.gov/pubmed/22137452&lt;/url&gt;&lt;/related-urls&gt;&lt;/urls&gt;&lt;electronic-resource-num&gt;10.1016/j.copbio.2011.11.004&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[36]</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their actual performance has been disappointing in many clinical contexts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&lt;EndNote&gt;&lt;Cite&gt;&lt;Author&gt;Rijkers&lt;/Author&gt;&lt;Year&gt;2011&lt;/Year&gt;&lt;RecNum&gt;12&lt;/RecNum&gt;&lt;DisplayText&gt;[37]&lt;/DisplayText&gt;&lt;record&gt;&lt;rec-number&gt;12&lt;/rec-number&gt;&lt;foreign-keys&gt;&lt;key app="EN" db-id="2vs9e5wvctpdpve90auv9zr0ps299zvrzdex" timestamp="1678707228"&gt;12&lt;/key&gt;&lt;/foreign-keys&gt;&lt;ref-type name="Journal Article"&gt;17&lt;/ref-type&gt;&lt;contributors&gt;&lt;authors&gt;&lt;author&gt;Rijkers, G. T.&lt;/author&gt;&lt;author&gt;de Vos, W. M.&lt;/author&gt;&lt;author&gt;Brummer, R. J.&lt;/author&gt;&lt;author&gt;Morelli, L.&lt;/author&gt;&lt;author&gt;Corthier, G.&lt;/author&gt;&lt;author&gt;Marteau, P.&lt;/author&gt;&lt;/authors&gt;&lt;/contributors&gt;&lt;auth-address&gt;Department of Surgery, University Medical Center Utrecht, Utrecht, The Netherlands. g.rijkers@antoniusziekenhuis.nl&lt;/auth-address&gt;&lt;titles&gt;&lt;title&gt;Health benefits and health claims of probiotics: bridging science and marketing&lt;/title&gt;&lt;secondary-title&gt;Br J Nutr&lt;/secondary-title&gt;&lt;/titles&gt;&lt;periodical&gt;&lt;full-title&gt;Br J Nutr&lt;/full-title&gt;&lt;/periodical&gt;&lt;pages&gt;1291-6&lt;/pages&gt;&lt;volume&gt;106&lt;/volume&gt;&lt;number&gt;9&lt;/number&gt;&lt;edition&gt;2011/08/25&lt;/edition&gt;&lt;keywords&gt;&lt;keyword&gt;Biomarkers&lt;/keyword&gt;&lt;keyword&gt;Communication&lt;/keyword&gt;&lt;keyword&gt;Drug Industry/legislation &amp;amp; jurisprudence&lt;/keyword&gt;&lt;keyword&gt;*Drug Labeling/legislation &amp;amp; jurisprudence&lt;/keyword&gt;&lt;keyword&gt;Europe&lt;/keyword&gt;&lt;keyword&gt;Gastrointestinal Tract&lt;/keyword&gt;&lt;keyword&gt;Government Agencies&lt;/keyword&gt;&lt;keyword&gt;*Health&lt;/keyword&gt;&lt;keyword&gt;Humans&lt;/keyword&gt;&lt;keyword&gt;Immune System&lt;/keyword&gt;&lt;keyword&gt;*Legislation, Drug&lt;/keyword&gt;&lt;keyword&gt;*Marketing/legislation &amp;amp; jurisprudence&lt;/keyword&gt;&lt;keyword&gt;*Outcome Assessment, Health Care/legislation &amp;amp; jurisprudence&lt;/keyword&gt;&lt;keyword&gt;*Probiotics&lt;/keyword&gt;&lt;keyword&gt;*Research Design/legislation &amp;amp; jurisprudence&lt;/keyword&gt;&lt;keyword&gt;Science&lt;/keyword&gt;&lt;/keywords&gt;&lt;dates&gt;&lt;year&gt;2011&lt;/year&gt;&lt;pub-dates&gt;&lt;date&gt;Nov&lt;/date&gt;&lt;/pub-dates&gt;&lt;/dates&gt;&lt;isbn&gt;1475-2662 (Electronic)&amp;#xD;0007-1145 (Linking)&lt;/isbn&gt;&lt;accession-num&gt;21861940&lt;/accession-num&gt;&lt;urls&gt;&lt;related-urls&gt;&lt;url&gt;https://www.ncbi.nlm.nih.gov/pubmed/21861940&lt;/url&gt;&lt;/related-urls&gt;&lt;/urls&gt;&lt;electronic-resource-num&gt;10.1017/S000711451100287X&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[37]</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t>Previous studies have investigated the reasons for this underperformance, relating to cohort-level effects and variation in response between individuals. Mode of delivery and dose have both been shown to contribute to overall efficacy</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PEVuZE5vdGU+PENpdGU+PEF1dGhvcj5CZXJuYXRlazwvQXV0aG9yPjxZZWFyPjIwMjI8L1llYXI+
PFJlY051bT4xMzwvUmVjTnVtPjxEaXNwbGF5VGV4dD5bMzgsIDM5XTwvRGlzcGxheVRleHQ+PHJl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PEVuZE5vdGU+PENpdGU+PEF1dGhvcj5CZXJuYXRlazwvQXV0aG9yPjxZZWFyPjIwMjI8L1llYXI+
PFJlY051bT4xMzwvUmVjTnVtPjxEaXNwbGF5VGV4dD5bMzgsIDM5XTwvRGlzcGxheVRleHQ+PHJl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[38, 39]</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00BF66EC" w:rsidRPr="008F5272">
        <w:rPr>
          <w:rFonts w:ascii="Times New Roman" w:hAnsi="Times New Roman" w:cs="Times New Roman"/>
          <w:sz w:val="24"/>
          <w:szCs w:val="24"/>
        </w:rPr>
        <w:t xml:space="preserve">whereas </w:t>
      </w:r>
      <w:r w:rsidRPr="008F5272">
        <w:rPr>
          <w:rFonts w:ascii="Times New Roman" w:hAnsi="Times New Roman" w:cs="Times New Roman"/>
          <w:sz w:val="24"/>
          <w:szCs w:val="24"/>
        </w:rPr>
        <w:t>the habitual diet of the recipient, particularly fibre intake, is an important determinant of probiotic response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PEVuZE5vdGU+PENpdGU+PEF1dGhvcj5Ib2xtZXM8L0F1dGhvcj48WWVhcj4yMDIyPC9ZZWFyPjxS
ZWNOdW0+MTU8L1JlY051bT48RGlzcGxheVRleHQ+WzQwXTwvRGlzcGxheVRleHQ+PHJlY29yZD48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PEVuZE5vdGU+PENpdGU+PEF1dGhvcj5Ib2xtZXM8L0F1dGhvcj48WWVhcj4yMDIyPC9ZZWFyPjxS
ZWNOdW0+MTU8L1JlY051bT48RGlzcGxheVRleHQ+WzQwXTwvRGlzcGxheVRleHQ+PHJlY29yZD48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[40]</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 influence of factors that shape the gut microbiome on the abundance and persistence of probiotics is unsurprising</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PEVuZE5vdGU+PENpdGU+PEF1dGhvcj5ZYXRzdW5lbmtvPC9BdXRob3I+PFllYXI+MjAxMjwvWWVh
cj48UmVjTnVtPjE2PC9SZWNOdW0+PERpc3BsYXlUZXh0Pls0MSwgNDJdPC9EaXNwbGF5VGV4dD48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PEVuZE5vdGU+PENpdGU+PEF1dGhvcj5ZYXRzdW5lbmtvPC9BdXRob3I+PFllYXI+MjAxMjwvWWVh
cj48UmVjTnVtPjE2PC9SZWNOdW0+PERpc3BsYXlUZXh0Pls0MSwgNDJdPC9EaXNwbGF5VGV4dD48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[41, 42]</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given the ability of resident gut microbiota to competitively exclude introduced populations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PEVuZE5vdGU+PENpdGU+PEF1dGhvcj5abW9yYTwvQXV0aG9yPjxZZWFyPjIwMTg8L1llYXI+PFJl
Y051bT40MzE3PC9SZWNOdW0+PERpc3BsYXlUZXh0PlsxMF08L0Rpc3BsYXlUZXh0PjxyZWNvcmQ+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PEVuZE5vdGU+PENpdGU+PEF1dGhvcj5abW9yYTwvQXV0aG9yPjxZZWFyPjIwMTg8L1llYXI+PFJl
Y051bT40MzE3PC9SZWNOdW0+PERpc3BsYXlUZXh0PlsxMF08L0Rpc3BsYXlUZXh0PjxyZWNvcmQ+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[10]</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Indeed, exposure to antibiotics, a factor that greatly impacts the gut microbiome, has been shown to considerably influence probiotic effects at a microbiological level</w:t>
      </w:r>
      <w:r w:rsidR="007335B3"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PEVuZE5vdGU+PENpdGU+PEF1dGhvcj5Nb250YXNzaWVyPC9BdXRob3I+PFllYXI+MjAyMTwvWWVh
cj48UmVjTnVtPjE4PC9SZWNOdW0+PERpc3BsYXlUZXh0Pls5LCA0M108L0Rpc3BsYXlUZXh0Pjxy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PEVuZE5vdGU+PENpdGU+PEF1dGhvcj5Nb250YXNzaWVyPC9BdXRob3I+PFllYXI+MjAyMTwvWWVh
cj48UmVjTnVtPjE4PC9SZWNOdW0+PERpc3BsYXlUZXh0Pls5LCA0M108L0Rpc3BsYXlUZXh0Pjxy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[9, 43]</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However, while common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genetic variants are known to help shape intestinal microbiology</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[16, 17]</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 effect of secretor status on probiotics had not been described. </w:t>
      </w:r>
    </w:p>
    <w:p w14:paraId="0F53E3E0" w14:textId="77777777" w:rsidR="000F7A40" w:rsidRPr="008F5272" w:rsidRDefault="000F7A40" w:rsidP="00FC05A1">
      <w:pPr>
        <w:spacing w:after="0" w:line="480" w:lineRule="auto"/>
        <w:rPr>
          <w:rFonts w:ascii="Times New Roman" w:hAnsi="Times New Roman" w:cs="Times New Roman"/>
          <w:sz w:val="24"/>
          <w:szCs w:val="24"/>
        </w:rPr>
      </w:pPr>
    </w:p>
    <w:p w14:paraId="2059B569" w14:textId="61474C62" w:rsidR="000F7A40"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Our study highlights several important points in relation to inter-individual variance in intestinal microbiology and probiotic efficacy. </w:t>
      </w:r>
      <w:bookmarkStart w:id="89" w:name="_Hlk164348197"/>
      <w:ins w:id="90" w:author="Yiming Wang" w:date="2024-06-08T22:38:00Z">
        <w:r w:rsidR="00C27619">
          <w:rPr>
            <w:rFonts w:ascii="Times New Roman" w:hAnsi="Times New Roman" w:cs="Times New Roman"/>
            <w:sz w:val="24"/>
            <w:szCs w:val="24"/>
          </w:rPr>
          <w:t>W</w:t>
        </w:r>
      </w:ins>
      <w:del w:id="91" w:author="Yiming Wang" w:date="2024-06-08T22:38:00Z">
        <w:r w:rsidRPr="008F5272" w:rsidDel="00C27619">
          <w:rPr>
            <w:rFonts w:ascii="Times New Roman" w:hAnsi="Times New Roman" w:cs="Times New Roman"/>
            <w:sz w:val="24"/>
            <w:szCs w:val="24"/>
          </w:rPr>
          <w:delText xml:space="preserve">Firstly, </w:delText>
        </w:r>
        <w:r w:rsidR="005C77AC" w:rsidRPr="008F5272" w:rsidDel="00C27619">
          <w:rPr>
            <w:rFonts w:ascii="Times New Roman" w:hAnsi="Times New Roman" w:cs="Times New Roman"/>
            <w:sz w:val="24"/>
            <w:szCs w:val="24"/>
          </w:rPr>
          <w:delText>w</w:delText>
        </w:r>
      </w:del>
      <w:r w:rsidR="005C77AC" w:rsidRPr="008F5272">
        <w:rPr>
          <w:rFonts w:ascii="Times New Roman" w:hAnsi="Times New Roman" w:cs="Times New Roman"/>
          <w:sz w:val="24"/>
          <w:szCs w:val="24"/>
        </w:rPr>
        <w:t xml:space="preserve">ith 20% of the global population also homozygous for a non-functional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w:t>
      </w:r>
      <w:r w:rsidR="00C75D87" w:rsidRPr="008F5272">
        <w:rPr>
          <w:rFonts w:ascii="Times New Roman" w:hAnsi="Times New Roman" w:cs="Times New Roman"/>
          <w:sz w:val="24"/>
          <w:szCs w:val="24"/>
        </w:rPr>
        <w:t xml:space="preserve"> </w: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75D8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[15]</w:t>
      </w:r>
      <w:r w:rsidR="00C75D87" w:rsidRPr="008F5272">
        <w:rPr>
          <w:rFonts w:ascii="Times New Roman" w:hAnsi="Times New Roman" w:cs="Times New Roman"/>
          <w:sz w:val="24"/>
          <w:szCs w:val="24"/>
        </w:rPr>
        <w:fldChar w:fldCharType="end"/>
      </w:r>
      <w:r w:rsidR="005C77AC" w:rsidRPr="008F5272">
        <w:rPr>
          <w:rFonts w:ascii="Times New Roman" w:hAnsi="Times New Roman" w:cs="Times New Roman"/>
          <w:sz w:val="24"/>
          <w:szCs w:val="24"/>
        </w:rPr>
        <w:t xml:space="preserve">, </w:t>
      </w:r>
      <w:r w:rsidRPr="008F5272">
        <w:rPr>
          <w:rFonts w:ascii="Times New Roman" w:hAnsi="Times New Roman" w:cs="Times New Roman"/>
          <w:sz w:val="24"/>
          <w:szCs w:val="24"/>
        </w:rPr>
        <w:t>our findings suggest that the</w:t>
      </w:r>
      <w:r w:rsidR="005C77AC" w:rsidRPr="008F5272">
        <w:rPr>
          <w:rFonts w:ascii="Times New Roman" w:hAnsi="Times New Roman" w:cs="Times New Roman"/>
          <w:sz w:val="24"/>
          <w:szCs w:val="24"/>
        </w:rPr>
        <w:t>se “non-secretor” individuals</w:t>
      </w:r>
      <w:r w:rsidRPr="008F5272">
        <w:rPr>
          <w:rFonts w:ascii="Times New Roman" w:hAnsi="Times New Roman" w:cs="Times New Roman"/>
          <w:sz w:val="24"/>
          <w:szCs w:val="24"/>
        </w:rPr>
        <w:t xml:space="preserve"> will </w:t>
      </w:r>
      <w:r w:rsidR="00CC72E7" w:rsidRPr="008F5272">
        <w:rPr>
          <w:rFonts w:ascii="Times New Roman" w:hAnsi="Times New Roman" w:cs="Times New Roman"/>
          <w:sz w:val="24"/>
          <w:szCs w:val="24"/>
        </w:rPr>
        <w:t xml:space="preserve">also </w:t>
      </w:r>
      <w:r w:rsidRPr="008F5272">
        <w:rPr>
          <w:rFonts w:ascii="Times New Roman" w:hAnsi="Times New Roman" w:cs="Times New Roman"/>
          <w:sz w:val="24"/>
          <w:szCs w:val="24"/>
        </w:rPr>
        <w:t xml:space="preserve">experience different probiotic population dynamics compared to </w:t>
      </w:r>
      <w:r w:rsidR="00CC72E7" w:rsidRPr="008F5272">
        <w:rPr>
          <w:rFonts w:ascii="Times New Roman" w:hAnsi="Times New Roman" w:cs="Times New Roman"/>
          <w:sz w:val="24"/>
          <w:szCs w:val="24"/>
        </w:rPr>
        <w:t>“secretor” individuals</w:t>
      </w:r>
      <w:r w:rsidRPr="008F5272">
        <w:rPr>
          <w:rFonts w:ascii="Times New Roman" w:hAnsi="Times New Roman" w:cs="Times New Roman"/>
          <w:sz w:val="24"/>
          <w:szCs w:val="24"/>
        </w:rPr>
        <w:t>, if the probiotic taken contains one of the many bacterial species able to utilise α(1,2)-fucosylated glycans</w:t>
      </w:r>
      <w:r w:rsidR="00304943" w:rsidRPr="008F5272">
        <w:rPr>
          <w:rFonts w:ascii="Times New Roman" w:hAnsi="Times New Roman" w:cs="Times New Roman"/>
          <w:sz w:val="24"/>
          <w:szCs w:val="24"/>
        </w:rPr>
        <w:t xml:space="preserve"> (H antigens)</w:t>
      </w:r>
      <w:r w:rsidRPr="008F5272">
        <w:rPr>
          <w:rFonts w:ascii="Times New Roman" w:hAnsi="Times New Roman" w:cs="Times New Roman"/>
          <w:sz w:val="24"/>
          <w:szCs w:val="24"/>
        </w:rPr>
        <w:t xml:space="preserve">. </w:t>
      </w:r>
      <w:bookmarkEnd w:id="89"/>
      <w:r w:rsidRPr="008F5272">
        <w:rPr>
          <w:rFonts w:ascii="Times New Roman" w:hAnsi="Times New Roman" w:cs="Times New Roman"/>
          <w:sz w:val="24"/>
          <w:szCs w:val="24"/>
        </w:rPr>
        <w:t xml:space="preserve">In our study, this was reflected in the significantly greater transience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in the faecal and intestinal microbiome of non-secretor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compared with secretor mice following antibiotic exposure. </w:t>
      </w:r>
    </w:p>
    <w:p w14:paraId="2C9136FE" w14:textId="77777777" w:rsidR="000F7A40" w:rsidRPr="008F5272" w:rsidRDefault="000F7A40" w:rsidP="00FC05A1">
      <w:pPr>
        <w:spacing w:after="0" w:line="480" w:lineRule="auto"/>
        <w:rPr>
          <w:rFonts w:ascii="Times New Roman" w:hAnsi="Times New Roman" w:cs="Times New Roman"/>
          <w:sz w:val="24"/>
          <w:szCs w:val="24"/>
        </w:rPr>
      </w:pPr>
    </w:p>
    <w:p w14:paraId="3CC80390" w14:textId="2CF99D23" w:rsidR="004B61A4" w:rsidRPr="008F5272" w:rsidRDefault="000F7A40" w:rsidP="00FC05A1">
      <w:pPr>
        <w:spacing w:after="0" w:line="480" w:lineRule="auto"/>
        <w:rPr>
          <w:rFonts w:ascii="Times New Roman" w:hAnsi="Times New Roman" w:cs="Times New Roman"/>
          <w:sz w:val="24"/>
          <w:szCs w:val="24"/>
        </w:rPr>
      </w:pPr>
      <w:bookmarkStart w:id="92" w:name="_Hlk164849243"/>
      <w:r w:rsidRPr="008F5272">
        <w:rPr>
          <w:rFonts w:ascii="Times New Roman" w:hAnsi="Times New Roman" w:cs="Times New Roman"/>
          <w:sz w:val="24"/>
          <w:szCs w:val="24"/>
        </w:rPr>
        <w:lastRenderedPageBreak/>
        <w:t>Bifidobacterial species that are commonly used as probiotics are relatively close phylogenetically but differ in their ability to use glycans</w:t>
      </w:r>
      <w:r w:rsidR="00C222C4" w:rsidRPr="008F5272">
        <w:rPr>
          <w:rFonts w:ascii="Times New Roman" w:hAnsi="Times New Roman" w:cs="Times New Roman"/>
          <w:sz w:val="24"/>
          <w:szCs w:val="24"/>
        </w:rPr>
        <w:t>, even at a strain level</w:t>
      </w:r>
      <w:r w:rsidR="009B66C9" w:rsidRPr="008F5272">
        <w:rPr>
          <w:rFonts w:ascii="Times New Roman" w:hAnsi="Times New Roman" w:cs="Times New Roman"/>
          <w:sz w:val="24"/>
          <w:szCs w:val="24"/>
        </w:rPr>
        <w:t xml:space="preserve"> </w:t>
      </w:r>
      <w:r w:rsidR="009B66C9"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9B66C9"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[44]</w:t>
      </w:r>
      <w:r w:rsidR="009B66C9"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We showed that neither </w:t>
      </w:r>
      <w:r w:rsidRPr="008F5272">
        <w:rPr>
          <w:rFonts w:ascii="Times New Roman" w:hAnsi="Times New Roman" w:cs="Times New Roman"/>
          <w:i/>
          <w:iCs/>
          <w:sz w:val="24"/>
          <w:szCs w:val="24"/>
        </w:rPr>
        <w:t xml:space="preserve">B. </w:t>
      </w:r>
      <w:r w:rsidR="00791542" w:rsidRPr="008F5272">
        <w:rPr>
          <w:rFonts w:ascii="Times New Roman" w:hAnsi="Times New Roman" w:cs="Times New Roman"/>
          <w:i/>
          <w:iCs/>
          <w:sz w:val="24"/>
          <w:szCs w:val="24"/>
        </w:rPr>
        <w:t>breve</w:t>
      </w:r>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1192) </w:t>
      </w:r>
      <w:r w:rsidRPr="008F5272">
        <w:rPr>
          <w:rFonts w:ascii="Times New Roman" w:hAnsi="Times New Roman" w:cs="Times New Roman"/>
          <w:sz w:val="24"/>
          <w:szCs w:val="24"/>
        </w:rPr>
        <w:t xml:space="preserve">nor </w:t>
      </w:r>
      <w:r w:rsidRPr="008F5272">
        <w:rPr>
          <w:rFonts w:ascii="Times New Roman" w:hAnsi="Times New Roman" w:cs="Times New Roman"/>
          <w:i/>
          <w:iCs/>
          <w:sz w:val="24"/>
          <w:szCs w:val="24"/>
        </w:rPr>
        <w:t>B. b</w:t>
      </w:r>
      <w:r w:rsidR="00791542" w:rsidRPr="008F5272">
        <w:rPr>
          <w:rFonts w:ascii="Times New Roman" w:hAnsi="Times New Roman" w:cs="Times New Roman"/>
          <w:i/>
          <w:iCs/>
          <w:sz w:val="24"/>
          <w:szCs w:val="24"/>
        </w:rPr>
        <w:t>ifidum</w:t>
      </w:r>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1255) </w:t>
      </w:r>
      <w:r w:rsidRPr="008F5272">
        <w:rPr>
          <w:rFonts w:ascii="Times New Roman" w:hAnsi="Times New Roman" w:cs="Times New Roman"/>
          <w:sz w:val="24"/>
          <w:szCs w:val="24"/>
        </w:rPr>
        <w:t>differ</w:t>
      </w:r>
      <w:r w:rsidR="00791542" w:rsidRPr="008F5272">
        <w:rPr>
          <w:rFonts w:ascii="Times New Roman" w:hAnsi="Times New Roman" w:cs="Times New Roman"/>
          <w:sz w:val="24"/>
          <w:szCs w:val="24"/>
        </w:rPr>
        <w:t>ed</w:t>
      </w:r>
      <w:r w:rsidRPr="008F5272">
        <w:rPr>
          <w:rFonts w:ascii="Times New Roman" w:hAnsi="Times New Roman" w:cs="Times New Roman"/>
          <w:sz w:val="24"/>
          <w:szCs w:val="24"/>
        </w:rPr>
        <w:t xml:space="preserve"> in their abundance or persistence </w:t>
      </w:r>
      <w:r w:rsidR="00A375F1" w:rsidRPr="008F5272">
        <w:rPr>
          <w:rFonts w:ascii="Times New Roman" w:hAnsi="Times New Roman" w:cs="Times New Roman"/>
          <w:sz w:val="24"/>
          <w:szCs w:val="24"/>
        </w:rPr>
        <w:t>between</w:t>
      </w:r>
      <w:r w:rsidRPr="008F5272">
        <w:rPr>
          <w:rFonts w:ascii="Times New Roman" w:hAnsi="Times New Roman" w:cs="Times New Roman"/>
          <w:sz w:val="24"/>
          <w:szCs w:val="24"/>
        </w:rPr>
        <w:t xml:space="preserve"> secretor and non-secretor animals. In contrast,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1222) </w:t>
      </w:r>
      <w:r w:rsidR="00791542" w:rsidRPr="008F5272">
        <w:rPr>
          <w:rFonts w:ascii="Times New Roman" w:hAnsi="Times New Roman" w:cs="Times New Roman"/>
          <w:sz w:val="24"/>
          <w:szCs w:val="24"/>
        </w:rPr>
        <w:t xml:space="preserve">persisted for significantly longer and showed a significantly higher abundance in </w:t>
      </w:r>
      <w:proofErr w:type="spellStart"/>
      <w:r w:rsidR="00791542" w:rsidRPr="008F5272">
        <w:rPr>
          <w:rFonts w:ascii="Times New Roman" w:hAnsi="Times New Roman" w:cs="Times New Roman"/>
          <w:sz w:val="24"/>
          <w:szCs w:val="24"/>
        </w:rPr>
        <w:t>secretor</w:t>
      </w:r>
      <w:proofErr w:type="spellEnd"/>
      <w:r w:rsidR="00791542" w:rsidRPr="008F5272">
        <w:rPr>
          <w:rFonts w:ascii="Times New Roman" w:hAnsi="Times New Roman" w:cs="Times New Roman"/>
          <w:sz w:val="24"/>
          <w:szCs w:val="24"/>
        </w:rPr>
        <w:t xml:space="preserve"> mice compared to non-secretor mice. </w:t>
      </w:r>
      <w:r w:rsidR="00A375F1" w:rsidRPr="008F5272">
        <w:rPr>
          <w:rFonts w:ascii="Times New Roman" w:hAnsi="Times New Roman" w:cs="Times New Roman"/>
          <w:sz w:val="24"/>
          <w:szCs w:val="24"/>
        </w:rPr>
        <w:t xml:space="preserve">This </w:t>
      </w:r>
      <w:r w:rsidR="007A5DA1" w:rsidRPr="008F5272">
        <w:rPr>
          <w:rFonts w:ascii="Times New Roman" w:hAnsi="Times New Roman" w:cs="Times New Roman"/>
          <w:sz w:val="24"/>
          <w:szCs w:val="24"/>
        </w:rPr>
        <w:t xml:space="preserve">finding </w:t>
      </w:r>
      <w:r w:rsidR="00A375F1" w:rsidRPr="008F5272">
        <w:rPr>
          <w:rFonts w:ascii="Times New Roman" w:hAnsi="Times New Roman" w:cs="Times New Roman"/>
          <w:sz w:val="24"/>
          <w:szCs w:val="24"/>
        </w:rPr>
        <w:t>likely reflects differen</w:t>
      </w:r>
      <w:r w:rsidR="007A5DA1" w:rsidRPr="008F5272">
        <w:rPr>
          <w:rFonts w:ascii="Times New Roman" w:hAnsi="Times New Roman" w:cs="Times New Roman"/>
          <w:sz w:val="24"/>
          <w:szCs w:val="24"/>
        </w:rPr>
        <w:t>ces in</w:t>
      </w:r>
      <w:r w:rsidR="00A375F1" w:rsidRPr="008F5272">
        <w:rPr>
          <w:rFonts w:ascii="Times New Roman" w:hAnsi="Times New Roman" w:cs="Times New Roman"/>
          <w:sz w:val="24"/>
          <w:szCs w:val="24"/>
        </w:rPr>
        <w:t xml:space="preserve"> </w:t>
      </w:r>
      <w:r w:rsidR="004B61A4" w:rsidRPr="008F5272">
        <w:rPr>
          <w:rFonts w:ascii="Times New Roman" w:hAnsi="Times New Roman" w:cs="Times New Roman"/>
          <w:sz w:val="24"/>
          <w:szCs w:val="24"/>
        </w:rPr>
        <w:t>H antigen</w:t>
      </w:r>
      <w:r w:rsidR="00A375F1" w:rsidRPr="008F5272">
        <w:rPr>
          <w:rFonts w:ascii="Times New Roman" w:hAnsi="Times New Roman" w:cs="Times New Roman"/>
          <w:sz w:val="24"/>
          <w:szCs w:val="24"/>
        </w:rPr>
        <w:t xml:space="preserve"> hydrolysis and catabolism capacities between species</w:t>
      </w:r>
      <w:r w:rsidR="008D5524" w:rsidRPr="008F5272">
        <w:rPr>
          <w:rFonts w:ascii="Times New Roman" w:hAnsi="Times New Roman" w:cs="Times New Roman"/>
          <w:sz w:val="24"/>
          <w:szCs w:val="24"/>
        </w:rPr>
        <w:t xml:space="preserve"> when administered as a probiotic</w:t>
      </w:r>
      <w:r w:rsidR="00A375F1" w:rsidRPr="008F5272">
        <w:rPr>
          <w:rFonts w:ascii="Times New Roman" w:hAnsi="Times New Roman" w:cs="Times New Roman"/>
          <w:sz w:val="24"/>
          <w:szCs w:val="24"/>
        </w:rPr>
        <w:t xml:space="preserve">. </w:t>
      </w:r>
      <w:r w:rsidR="004B61A4" w:rsidRPr="008F5272">
        <w:rPr>
          <w:rFonts w:ascii="Times New Roman" w:hAnsi="Times New Roman" w:cs="Times New Roman"/>
          <w:sz w:val="24"/>
          <w:szCs w:val="24"/>
        </w:rPr>
        <w:t xml:space="preserve">For example, </w:t>
      </w:r>
      <w:r w:rsidR="004B61A4" w:rsidRPr="008F5272">
        <w:rPr>
          <w:rFonts w:ascii="Times New Roman" w:hAnsi="Times New Roman" w:cs="Times New Roman"/>
          <w:i/>
          <w:iCs/>
          <w:sz w:val="24"/>
          <w:szCs w:val="24"/>
        </w:rPr>
        <w:t xml:space="preserve">B. </w:t>
      </w:r>
      <w:proofErr w:type="spellStart"/>
      <w:r w:rsidR="004B61A4" w:rsidRPr="008F5272">
        <w:rPr>
          <w:rFonts w:ascii="Times New Roman" w:hAnsi="Times New Roman" w:cs="Times New Roman"/>
          <w:i/>
          <w:iCs/>
          <w:sz w:val="24"/>
          <w:szCs w:val="24"/>
        </w:rPr>
        <w:t>infantis</w:t>
      </w:r>
      <w:proofErr w:type="spellEnd"/>
      <w:r w:rsidR="004B61A4" w:rsidRPr="008F5272">
        <w:rPr>
          <w:rFonts w:ascii="Times New Roman" w:hAnsi="Times New Roman" w:cs="Times New Roman"/>
          <w:i/>
          <w:iCs/>
          <w:sz w:val="24"/>
          <w:szCs w:val="24"/>
        </w:rPr>
        <w:t xml:space="preserve"> </w:t>
      </w:r>
      <w:r w:rsidR="004B61A4" w:rsidRPr="008F5272">
        <w:rPr>
          <w:rFonts w:ascii="Times New Roman" w:hAnsi="Times New Roman" w:cs="Times New Roman"/>
          <w:sz w:val="24"/>
          <w:szCs w:val="24"/>
        </w:rPr>
        <w:t xml:space="preserve">encodes GH29, GH95, and GH151 family intracellular α-1,2-L-fucosidases, along with </w:t>
      </w:r>
      <w:r w:rsidR="00B63F49" w:rsidRPr="008F5272">
        <w:rPr>
          <w:rFonts w:ascii="Times New Roman" w:hAnsi="Times New Roman" w:cs="Times New Roman"/>
          <w:sz w:val="24"/>
          <w:szCs w:val="24"/>
        </w:rPr>
        <w:t xml:space="preserve">fucose </w:t>
      </w:r>
      <w:r w:rsidR="00D83F1F" w:rsidRPr="008F5272">
        <w:rPr>
          <w:rFonts w:ascii="Times New Roman" w:hAnsi="Times New Roman" w:cs="Times New Roman"/>
          <w:sz w:val="24"/>
          <w:szCs w:val="24"/>
        </w:rPr>
        <w:t>transporters</w:t>
      </w:r>
      <w:r w:rsidR="00B63F49" w:rsidRPr="008F5272">
        <w:rPr>
          <w:rFonts w:ascii="Times New Roman" w:hAnsi="Times New Roman" w:cs="Times New Roman"/>
          <w:sz w:val="24"/>
          <w:szCs w:val="24"/>
        </w:rPr>
        <w:t xml:space="preserve"> to facilitate </w:t>
      </w:r>
      <w:r w:rsidR="008D5524" w:rsidRPr="008F5272">
        <w:rPr>
          <w:rFonts w:ascii="Times New Roman" w:hAnsi="Times New Roman" w:cs="Times New Roman"/>
          <w:sz w:val="24"/>
          <w:szCs w:val="24"/>
        </w:rPr>
        <w:t xml:space="preserve">internalisation </w:t>
      </w:r>
      <w:r w:rsidR="00D83F1F"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D83F1F"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[44]</w:t>
      </w:r>
      <w:r w:rsidR="00D83F1F" w:rsidRPr="008F5272">
        <w:rPr>
          <w:rFonts w:ascii="Times New Roman" w:hAnsi="Times New Roman" w:cs="Times New Roman"/>
          <w:sz w:val="24"/>
          <w:szCs w:val="24"/>
        </w:rPr>
        <w:fldChar w:fldCharType="end"/>
      </w:r>
      <w:r w:rsidR="004B61A4" w:rsidRPr="008F5272">
        <w:rPr>
          <w:rFonts w:ascii="Times New Roman" w:hAnsi="Times New Roman" w:cs="Times New Roman"/>
          <w:sz w:val="24"/>
          <w:szCs w:val="24"/>
        </w:rPr>
        <w:t>. While independent hydrolysis and ca</w:t>
      </w:r>
      <w:r w:rsidR="00B63F49" w:rsidRPr="008F5272">
        <w:rPr>
          <w:rFonts w:ascii="Times New Roman" w:hAnsi="Times New Roman" w:cs="Times New Roman"/>
          <w:sz w:val="24"/>
          <w:szCs w:val="24"/>
        </w:rPr>
        <w:t>t</w:t>
      </w:r>
      <w:r w:rsidR="004B61A4" w:rsidRPr="008F5272">
        <w:rPr>
          <w:rFonts w:ascii="Times New Roman" w:hAnsi="Times New Roman" w:cs="Times New Roman"/>
          <w:sz w:val="24"/>
          <w:szCs w:val="24"/>
        </w:rPr>
        <w:t>abolism of mucin-bound H antigens</w:t>
      </w:r>
      <w:r w:rsidR="00B63F49" w:rsidRPr="008F5272">
        <w:rPr>
          <w:rFonts w:ascii="Times New Roman" w:hAnsi="Times New Roman" w:cs="Times New Roman"/>
          <w:sz w:val="24"/>
          <w:szCs w:val="24"/>
        </w:rPr>
        <w:t xml:space="preserve"> by </w:t>
      </w:r>
      <w:r w:rsidR="00B63F49" w:rsidRPr="008F5272">
        <w:rPr>
          <w:rFonts w:ascii="Times New Roman" w:hAnsi="Times New Roman" w:cs="Times New Roman"/>
          <w:i/>
          <w:iCs/>
          <w:sz w:val="24"/>
          <w:szCs w:val="24"/>
        </w:rPr>
        <w:t xml:space="preserve">B. </w:t>
      </w:r>
      <w:proofErr w:type="spellStart"/>
      <w:r w:rsidR="00B63F49" w:rsidRPr="008F5272">
        <w:rPr>
          <w:rFonts w:ascii="Times New Roman" w:hAnsi="Times New Roman" w:cs="Times New Roman"/>
          <w:i/>
          <w:iCs/>
          <w:sz w:val="24"/>
          <w:szCs w:val="24"/>
        </w:rPr>
        <w:t>infantis</w:t>
      </w:r>
      <w:proofErr w:type="spellEnd"/>
      <w:r w:rsidR="00FD1C37" w:rsidRPr="008F5272">
        <w:rPr>
          <w:rFonts w:ascii="Times New Roman" w:hAnsi="Times New Roman" w:cs="Times New Roman"/>
          <w:sz w:val="24"/>
          <w:szCs w:val="24"/>
        </w:rPr>
        <w:t xml:space="preserve"> is not hypothesised </w:t>
      </w:r>
      <w:r w:rsidR="00FD1C37"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&lt;EndNote&gt;&lt;Cite&gt;&lt;Author&gt;Curiel&lt;/Author&gt;&lt;Year&gt;2021&lt;/Year&gt;&lt;RecNum&gt;4546&lt;/RecNum&gt;&lt;DisplayText&gt;[25]&lt;/DisplayText&gt;&lt;record&gt;&lt;rec-number&gt;4546&lt;/rec-number&gt;&lt;foreign-keys&gt;&lt;key app="EN" db-id="par59pdxrerdpteza9spezpf9dtzeszzpdff" timestamp="1713918235"&gt;4546&lt;/key&gt;&lt;/foreign-keys&gt;&lt;ref-type name="Electronic Article"&gt;43&lt;/ref-type&gt;&lt;contributors&gt;&lt;authors&gt;&lt;author&gt;Curiel, José A.&lt;/author&gt;&lt;author&gt;Peirotén, Ángela&lt;/author&gt;&lt;author&gt;Landete, José M.&lt;/author&gt;&lt;author&gt;Ruiz de la Bastida, Ana&lt;/author&gt;&lt;author&gt;Langa, Susana&lt;/author&gt;&lt;author&gt;Arqués, Juan L.&lt;/author&gt;&lt;/authors&gt;&lt;/contributors&gt;&lt;titles&gt;&lt;title&gt;Architecture Insight of Bifidobacterial α-L-Fucosidases&lt;/title&gt;&lt;secondary-title&gt;International Journal of Molecular Sciences&lt;/secondary-title&gt;&lt;/titles&gt;&lt;periodical&gt;&lt;full-title&gt;International Journal of Molecular Sciences&lt;/full-title&gt;&lt;abbr-1&gt;Int. J. Mol. Sci.&lt;/abbr-1&gt;&lt;abbr-2&gt;Int J Mol Sci&lt;/abbr-2&gt;&lt;/periodical&gt;&lt;volume&gt;22&lt;/volume&gt;&lt;number&gt;16&lt;/number&gt;&lt;keywords&gt;&lt;keyword&gt;bifidobacteria&lt;/keyword&gt;&lt;keyword&gt;fucosidases&lt;/keyword&gt;&lt;keyword&gt;glycosyl hydrolases&lt;/keyword&gt;&lt;keyword&gt;conserved domains&lt;/keyword&gt;&lt;keyword&gt;human milk&lt;/keyword&gt;&lt;/keywords&gt;&lt;dates&gt;&lt;year&gt;2021&lt;/year&gt;&lt;/dates&gt;&lt;isbn&gt;1422-0067&lt;/isbn&gt;&lt;urls&gt;&lt;/urls&gt;&lt;electronic-resource-num&gt;10.3390/ijms22168462&lt;/electronic-resource-num&gt;&lt;/record&gt;&lt;/Cite&gt;&lt;/EndNote&gt;</w:instrText>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[25]</w:t>
      </w:r>
      <w:r w:rsidR="00FD1C37" w:rsidRPr="008F5272">
        <w:rPr>
          <w:rFonts w:ascii="Times New Roman" w:hAnsi="Times New Roman" w:cs="Times New Roman"/>
          <w:sz w:val="24"/>
          <w:szCs w:val="24"/>
        </w:rPr>
        <w:fldChar w:fldCharType="end"/>
      </w:r>
      <w:r w:rsidR="00FD1C37" w:rsidRPr="008F5272">
        <w:rPr>
          <w:rFonts w:ascii="Times New Roman" w:hAnsi="Times New Roman" w:cs="Times New Roman"/>
          <w:sz w:val="24"/>
          <w:szCs w:val="24"/>
        </w:rPr>
        <w:t xml:space="preserve">, cross-feeding by organisms with extracellular α-1,2-L-fucosidases is likely, even following antibiotic supplementation </w:t>
      </w:r>
      <w:r w:rsidR="00FD1C37" w:rsidRPr="008F5272">
        <w:rPr>
          <w:rFonts w:ascii="Times New Roman" w:hAnsi="Times New Roman" w:cs="Times New Roman"/>
          <w:sz w:val="24"/>
          <w:szCs w:val="24"/>
        </w:rPr>
        <w:fldChar w:fldCharType="begin">
          <w:fldData xml:space="preserve">PEVuZE5vdGU+PENpdGU+PEF1dGhvcj5OZzwvQXV0aG9yPjxZZWFyPjIwMTM8L1llYXI+PFJlY051
bT4yNTY8L1JlY051bT48RGlzcGxheVRleHQ+WzQ1XTwvRGlzcGxheVRleHQ+PHJlY29yZD48cmVj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PEVuZE5vdGU+PENpdGU+PEF1dGhvcj5OZzwvQXV0aG9yPjxZZWFyPjIwMTM8L1llYXI+PFJlY051
bT4yNTY8L1JlY051bT48RGlzcGxheVRleHQ+WzQ1XTwvRGlzcGxheVRleHQ+PHJlY29yZD48cmVj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[45]</w:t>
      </w:r>
      <w:r w:rsidR="00FD1C37" w:rsidRPr="008F5272">
        <w:rPr>
          <w:rFonts w:ascii="Times New Roman" w:hAnsi="Times New Roman" w:cs="Times New Roman"/>
          <w:sz w:val="24"/>
          <w:szCs w:val="24"/>
        </w:rPr>
        <w:fldChar w:fldCharType="end"/>
      </w:r>
      <w:r w:rsidR="001443A0" w:rsidRPr="008F5272">
        <w:rPr>
          <w:rFonts w:ascii="Times New Roman" w:hAnsi="Times New Roman" w:cs="Times New Roman"/>
          <w:sz w:val="24"/>
          <w:szCs w:val="24"/>
        </w:rPr>
        <w:t xml:space="preserve">. In contrast, </w:t>
      </w:r>
      <w:r w:rsidR="001443A0" w:rsidRPr="008F5272">
        <w:rPr>
          <w:rFonts w:ascii="Times New Roman" w:hAnsi="Times New Roman" w:cs="Times New Roman"/>
          <w:i/>
          <w:iCs/>
          <w:sz w:val="24"/>
          <w:szCs w:val="24"/>
        </w:rPr>
        <w:t>B. bifidum</w:t>
      </w:r>
      <w:r w:rsidR="001443A0" w:rsidRPr="008F5272">
        <w:rPr>
          <w:rFonts w:ascii="Times New Roman" w:hAnsi="Times New Roman" w:cs="Times New Roman"/>
          <w:sz w:val="24"/>
          <w:szCs w:val="24"/>
        </w:rPr>
        <w:t xml:space="preserve">, while expressing extracellular GH29 and GH95 α-1,2-L-fucosidases, does not consume fucose </w:t>
      </w:r>
      <w:r w:rsidR="00D83F1F" w:rsidRPr="008F5272">
        <w:rPr>
          <w:rFonts w:ascii="Times New Roman" w:hAnsi="Times New Roman" w:cs="Times New Roman"/>
          <w:sz w:val="24"/>
          <w:szCs w:val="24"/>
        </w:rPr>
        <w:t xml:space="preserve">to facilitate growth </w:t>
      </w:r>
      <w:r w:rsidR="00D83F1F" w:rsidRPr="008F5272">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D83F1F"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[27]</w:t>
      </w:r>
      <w:r w:rsidR="00D83F1F" w:rsidRPr="008F5272">
        <w:rPr>
          <w:rFonts w:ascii="Times New Roman" w:hAnsi="Times New Roman" w:cs="Times New Roman"/>
          <w:sz w:val="24"/>
          <w:szCs w:val="24"/>
        </w:rPr>
        <w:fldChar w:fldCharType="end"/>
      </w:r>
      <w:r w:rsidR="00D83F1F" w:rsidRPr="008F5272">
        <w:rPr>
          <w:rFonts w:ascii="Times New Roman" w:hAnsi="Times New Roman" w:cs="Times New Roman"/>
          <w:sz w:val="24"/>
          <w:szCs w:val="24"/>
        </w:rPr>
        <w:t xml:space="preserve">. Finally, </w:t>
      </w:r>
      <w:r w:rsidR="00D83F1F" w:rsidRPr="008F5272">
        <w:rPr>
          <w:rFonts w:ascii="Times New Roman" w:hAnsi="Times New Roman" w:cs="Times New Roman"/>
          <w:i/>
          <w:iCs/>
          <w:sz w:val="24"/>
          <w:szCs w:val="24"/>
        </w:rPr>
        <w:t>B. breve</w:t>
      </w:r>
      <w:r w:rsidR="00D83F1F" w:rsidRPr="008F5272">
        <w:rPr>
          <w:rFonts w:ascii="Times New Roman" w:hAnsi="Times New Roman" w:cs="Times New Roman"/>
          <w:sz w:val="24"/>
          <w:szCs w:val="24"/>
        </w:rPr>
        <w:t>, encodes a separate GH95 intracellular α-1,2-L-fucosidase</w:t>
      </w:r>
      <w:r w:rsidR="008D5524" w:rsidRPr="008F5272">
        <w:rPr>
          <w:rFonts w:ascii="Times New Roman" w:hAnsi="Times New Roman" w:cs="Times New Roman"/>
          <w:sz w:val="24"/>
          <w:szCs w:val="24"/>
        </w:rPr>
        <w:t xml:space="preserve"> along with fucose transporters. While this species </w:t>
      </w:r>
      <w:proofErr w:type="gramStart"/>
      <w:r w:rsidR="008D5524" w:rsidRPr="008F5272">
        <w:rPr>
          <w:rFonts w:ascii="Times New Roman" w:hAnsi="Times New Roman" w:cs="Times New Roman"/>
          <w:sz w:val="24"/>
          <w:szCs w:val="24"/>
        </w:rPr>
        <w:t>is capable of utilising</w:t>
      </w:r>
      <w:proofErr w:type="gramEnd"/>
      <w:r w:rsidR="008D5524" w:rsidRPr="008F5272">
        <w:rPr>
          <w:rFonts w:ascii="Times New Roman" w:hAnsi="Times New Roman" w:cs="Times New Roman"/>
          <w:sz w:val="24"/>
          <w:szCs w:val="24"/>
        </w:rPr>
        <w:t xml:space="preserve"> the H antigen</w:t>
      </w:r>
      <w:r w:rsidR="004F2358" w:rsidRPr="008F5272">
        <w:rPr>
          <w:rFonts w:ascii="Times New Roman" w:hAnsi="Times New Roman" w:cs="Times New Roman"/>
          <w:sz w:val="24"/>
          <w:szCs w:val="24"/>
        </w:rPr>
        <w:t xml:space="preserve"> with support from cross-feeding</w:t>
      </w:r>
      <w:r w:rsidR="00AA5E61" w:rsidRPr="008F5272">
        <w:rPr>
          <w:rFonts w:ascii="Times New Roman" w:hAnsi="Times New Roman" w:cs="Times New Roman"/>
          <w:sz w:val="24"/>
          <w:szCs w:val="24"/>
        </w:rPr>
        <w:t xml:space="preserve"> </w:t>
      </w:r>
      <w:r w:rsidR="00AA5E61" w:rsidRPr="008F5272">
        <w:rPr>
          <w:rFonts w:ascii="Times New Roman" w:hAnsi="Times New Roman" w:cs="Times New Roman"/>
          <w:sz w:val="24"/>
          <w:szCs w:val="24"/>
        </w:rPr>
        <w:fldChar w:fldCharType="begin">
          <w:fldData xml:space="preserve">PEVuZE5vdGU+PENpdGU+PEF1dGhvcj5FZ2FuPC9BdXRob3I+PFllYXI+MjAxNDwvWWVhcj48UmVj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PEVuZE5vdGU+PENpdGU+PEF1dGhvcj5FZ2FuPC9BdXRob3I+PFllYXI+MjAxNDwvWWVhcj48UmVj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AA5E61"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[46]</w:t>
      </w:r>
      <w:r w:rsidR="00AA5E61" w:rsidRPr="008F5272">
        <w:rPr>
          <w:rFonts w:ascii="Times New Roman" w:hAnsi="Times New Roman" w:cs="Times New Roman"/>
          <w:sz w:val="24"/>
          <w:szCs w:val="24"/>
        </w:rPr>
        <w:fldChar w:fldCharType="end"/>
      </w:r>
      <w:r w:rsidR="008D5524" w:rsidRPr="008F5272">
        <w:rPr>
          <w:rFonts w:ascii="Times New Roman" w:hAnsi="Times New Roman" w:cs="Times New Roman"/>
          <w:sz w:val="24"/>
          <w:szCs w:val="24"/>
        </w:rPr>
        <w:t xml:space="preserve">, these findings suggest </w:t>
      </w:r>
      <w:r w:rsidR="00AA5E61" w:rsidRPr="008F5272">
        <w:rPr>
          <w:rFonts w:ascii="Times New Roman" w:hAnsi="Times New Roman" w:cs="Times New Roman"/>
          <w:sz w:val="24"/>
          <w:szCs w:val="24"/>
        </w:rPr>
        <w:t xml:space="preserve">reduced persistence compared with </w:t>
      </w:r>
      <w:r w:rsidR="00AA5E61" w:rsidRPr="008F5272">
        <w:rPr>
          <w:rFonts w:ascii="Times New Roman" w:hAnsi="Times New Roman" w:cs="Times New Roman"/>
          <w:i/>
          <w:iCs/>
          <w:sz w:val="24"/>
          <w:szCs w:val="24"/>
        </w:rPr>
        <w:t xml:space="preserve">B. </w:t>
      </w:r>
      <w:proofErr w:type="spellStart"/>
      <w:r w:rsidR="00AA5E61" w:rsidRPr="008F5272">
        <w:rPr>
          <w:rFonts w:ascii="Times New Roman" w:hAnsi="Times New Roman" w:cs="Times New Roman"/>
          <w:i/>
          <w:iCs/>
          <w:sz w:val="24"/>
          <w:szCs w:val="24"/>
        </w:rPr>
        <w:t>infantis</w:t>
      </w:r>
      <w:proofErr w:type="spellEnd"/>
      <w:r w:rsidR="00AA5E61" w:rsidRPr="008F5272">
        <w:rPr>
          <w:rFonts w:ascii="Times New Roman" w:hAnsi="Times New Roman" w:cs="Times New Roman"/>
          <w:sz w:val="24"/>
          <w:szCs w:val="24"/>
        </w:rPr>
        <w:t>, when administered as a probiotic.</w:t>
      </w:r>
    </w:p>
    <w:bookmarkEnd w:id="92"/>
    <w:p w14:paraId="03BB456D" w14:textId="77777777" w:rsidR="000F7A40" w:rsidRPr="008F5272" w:rsidRDefault="000F7A40" w:rsidP="00FC05A1">
      <w:pPr>
        <w:spacing w:after="0" w:line="480" w:lineRule="auto"/>
        <w:rPr>
          <w:rFonts w:ascii="Times New Roman" w:hAnsi="Times New Roman" w:cs="Times New Roman"/>
          <w:sz w:val="24"/>
          <w:szCs w:val="24"/>
        </w:rPr>
      </w:pPr>
    </w:p>
    <w:p w14:paraId="426307F1" w14:textId="6DA8089B" w:rsidR="000F7A40" w:rsidRDefault="00C27619" w:rsidP="00153916">
      <w:pPr>
        <w:spacing w:after="0" w:line="480" w:lineRule="auto"/>
        <w:rPr>
          <w:ins w:id="93" w:author="Yiming Wang" w:date="2024-06-08T23:07:00Z"/>
          <w:rFonts w:ascii="Times New Roman" w:hAnsi="Times New Roman" w:cs="Times New Roman"/>
          <w:sz w:val="24"/>
          <w:szCs w:val="24"/>
        </w:rPr>
      </w:pPr>
      <w:ins w:id="94" w:author="Yiming Wang" w:date="2024-06-08T22:39:00Z">
        <w:r>
          <w:rPr>
            <w:rFonts w:ascii="Times New Roman" w:hAnsi="Times New Roman" w:cs="Times New Roman"/>
            <w:sz w:val="24"/>
            <w:szCs w:val="24"/>
          </w:rPr>
          <w:t>W</w:t>
        </w:r>
      </w:ins>
      <w:del w:id="95" w:author="Yiming Wang" w:date="2024-06-08T22:39:00Z">
        <w:r w:rsidR="000F7A40" w:rsidRPr="008F5272" w:rsidDel="00C27619">
          <w:rPr>
            <w:rFonts w:ascii="Times New Roman" w:hAnsi="Times New Roman" w:cs="Times New Roman"/>
            <w:sz w:val="24"/>
            <w:szCs w:val="24"/>
          </w:rPr>
          <w:delText>Secondly, w</w:delText>
        </w:r>
      </w:del>
      <w:r w:rsidR="000F7A40" w:rsidRPr="008F5272">
        <w:rPr>
          <w:rFonts w:ascii="Times New Roman" w:hAnsi="Times New Roman" w:cs="Times New Roman"/>
          <w:sz w:val="24"/>
          <w:szCs w:val="24"/>
        </w:rPr>
        <w:t xml:space="preserve">e found that antibiotic exposure influenced the persistence of probiotics in a </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status-dependent manner. In the absence of microbiota depletion through antibiotic exposure, it would be expected that other commensal bacteria would utilise available glycans within the </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gut. Moreover, such strains are highly adapted to an individual’s gut environment, making them likely to outcompete any exogenous glycan-utilisers that are introduced. When we explored this directly, we found that in the absence of a prior period of antibiotic exposure, the higher levels and greater persistence of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in secretors was inverted, </w:t>
      </w:r>
      <w:r w:rsidR="000F7A40" w:rsidRPr="008F5272">
        <w:rPr>
          <w:rFonts w:ascii="Times New Roman" w:hAnsi="Times New Roman" w:cs="Times New Roman"/>
          <w:sz w:val="24"/>
          <w:szCs w:val="24"/>
        </w:rPr>
        <w:lastRenderedPageBreak/>
        <w:t xml:space="preserve">with these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being significantly higher in non-secretor mice. These findings likely reflect the competitive exclusion of </w:t>
      </w:r>
      <w:r w:rsidR="007335B3" w:rsidRPr="008F5272">
        <w:rPr>
          <w:rFonts w:ascii="Times New Roman" w:hAnsi="Times New Roman" w:cs="Times New Roman"/>
          <w:sz w:val="24"/>
          <w:szCs w:val="24"/>
        </w:rPr>
        <w:t>H antigen</w:t>
      </w:r>
      <w:r w:rsidR="000F7A40" w:rsidRPr="008F5272">
        <w:rPr>
          <w:rFonts w:ascii="Times New Roman" w:hAnsi="Times New Roman" w:cs="Times New Roman"/>
          <w:sz w:val="24"/>
          <w:szCs w:val="24"/>
        </w:rPr>
        <w:t xml:space="preserve">-utilising probiotics in the </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gut and highlight the importance of considering the ecological context in relation to probiotic impact. </w:t>
      </w:r>
    </w:p>
    <w:p w14:paraId="625F1A91" w14:textId="77777777" w:rsidR="00C502C0" w:rsidRPr="008F5272" w:rsidRDefault="00C502C0" w:rsidP="00C502C0">
      <w:pPr>
        <w:spacing w:after="0" w:line="480" w:lineRule="auto"/>
        <w:rPr>
          <w:rFonts w:ascii="Times New Roman" w:hAnsi="Times New Roman" w:cs="Times New Roman"/>
          <w:sz w:val="24"/>
          <w:szCs w:val="24"/>
        </w:rPr>
      </w:pPr>
    </w:p>
    <w:p w14:paraId="50496AA4" w14:textId="5773689E" w:rsidR="00C502C0" w:rsidRPr="00C502C0" w:rsidRDefault="00C502C0" w:rsidP="00C502C0">
      <w:pPr>
        <w:spacing w:line="480" w:lineRule="auto"/>
        <w:rPr>
          <w:ins w:id="96" w:author="Yiming Wang" w:date="2024-06-08T23:07:00Z"/>
          <w:rFonts w:ascii="Times New Roman" w:hAnsi="Times New Roman" w:cs="Times New Roman"/>
          <w:sz w:val="24"/>
          <w:szCs w:val="24"/>
        </w:rPr>
        <w:pPrChange w:id="97" w:author="Yiming Wang" w:date="2024-06-08T23:07:00Z">
          <w:pPr>
            <w:spacing w:line="480" w:lineRule="auto"/>
            <w:jc w:val="both"/>
          </w:pPr>
        </w:pPrChange>
      </w:pPr>
      <w:ins w:id="98" w:author="Yiming Wang" w:date="2024-06-08T23:07:00Z">
        <w:r w:rsidRPr="00C502C0">
          <w:rPr>
            <w:rFonts w:ascii="Times New Roman" w:hAnsi="Times New Roman" w:cs="Times New Roman"/>
            <w:sz w:val="24"/>
            <w:szCs w:val="24"/>
          </w:rPr>
          <w:t xml:space="preserve">It should be noted that our antibiotic mix contained a cocktail of ampicillin and neomycin, designed to deplete a wide range of bacteria. While most </w:t>
        </w:r>
        <w:r w:rsidRPr="00C502C0">
          <w:rPr>
            <w:rFonts w:ascii="Times New Roman" w:hAnsi="Times New Roman" w:cs="Times New Roman"/>
            <w:i/>
            <w:iCs/>
            <w:sz w:val="24"/>
            <w:szCs w:val="24"/>
          </w:rPr>
          <w:t>Bifidobacterium</w:t>
        </w:r>
        <w:r w:rsidRPr="00C502C0">
          <w:rPr>
            <w:rFonts w:ascii="Times New Roman" w:hAnsi="Times New Roman" w:cs="Times New Roman"/>
            <w:sz w:val="24"/>
            <w:szCs w:val="24"/>
          </w:rPr>
          <w:t xml:space="preserve"> strains are resistant to neomycin, the tested strains are sensitive to ampicillin </w:t>
        </w:r>
      </w:ins>
      <w:r>
        <w:rPr>
          <w:rFonts w:ascii="Times New Roman" w:hAnsi="Times New Roman" w:cs="Times New Roman"/>
          <w:sz w:val="24"/>
          <w:szCs w:val="24"/>
        </w:rPr>
        <w:fldChar w:fldCharType="begin">
          <w:fldData xml:space="preserve">PEVuZE5vdGU+PENpdGU+PEF1dGhvcj5LaGVhZHI8L0F1dGhvcj48WWVhcj4yMDA3PC9ZZWFyPjxS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PEVuZE5vdGU+PENpdGU+PEF1dGhvcj5LaGVhZHI8L0F1dGhvcj48WWVhcj4yMDA3PC9ZZWFyPjxS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6058">
        <w:rPr>
          <w:rFonts w:ascii="Times New Roman" w:hAnsi="Times New Roman" w:cs="Times New Roman"/>
          <w:noProof/>
          <w:sz w:val="24"/>
          <w:szCs w:val="24"/>
        </w:rPr>
        <w:t>[47]</w:t>
      </w:r>
      <w:r>
        <w:rPr>
          <w:rFonts w:ascii="Times New Roman" w:hAnsi="Times New Roman" w:cs="Times New Roman"/>
          <w:sz w:val="24"/>
          <w:szCs w:val="24"/>
        </w:rPr>
        <w:fldChar w:fldCharType="end"/>
      </w:r>
      <w:ins w:id="99" w:author="Yiming Wang" w:date="2024-06-08T23:07:00Z">
        <w:r w:rsidRPr="00C502C0">
          <w:rPr>
            <w:rFonts w:ascii="Times New Roman" w:hAnsi="Times New Roman" w:cs="Times New Roman"/>
            <w:sz w:val="24"/>
            <w:szCs w:val="24"/>
          </w:rPr>
          <w:t xml:space="preserve">. We designed the experiment so that gavage with </w:t>
        </w:r>
        <w:r w:rsidRPr="00C502C0">
          <w:rPr>
            <w:rFonts w:ascii="Times New Roman" w:hAnsi="Times New Roman" w:cs="Times New Roman"/>
            <w:i/>
            <w:iCs/>
            <w:sz w:val="24"/>
            <w:szCs w:val="24"/>
          </w:rPr>
          <w:t>Bifidobacterium</w:t>
        </w:r>
        <w:r w:rsidRPr="00C502C0">
          <w:rPr>
            <w:rFonts w:ascii="Times New Roman" w:hAnsi="Times New Roman" w:cs="Times New Roman"/>
            <w:sz w:val="24"/>
            <w:szCs w:val="24"/>
          </w:rPr>
          <w:t xml:space="preserve"> was immediately after ceasing antibiotic depletion to maximize colonisation without competition from other bacteria. It is possible that residual antibiotics in the intestine deplete </w:t>
        </w:r>
        <w:r w:rsidRPr="00C502C0">
          <w:rPr>
            <w:rFonts w:ascii="Times New Roman" w:hAnsi="Times New Roman" w:cs="Times New Roman"/>
            <w:i/>
            <w:iCs/>
            <w:sz w:val="24"/>
            <w:szCs w:val="24"/>
          </w:rPr>
          <w:t xml:space="preserve">Bifidobacterium </w:t>
        </w:r>
        <w:r w:rsidRPr="00C502C0">
          <w:rPr>
            <w:rFonts w:ascii="Times New Roman" w:hAnsi="Times New Roman" w:cs="Times New Roman"/>
            <w:sz w:val="24"/>
            <w:szCs w:val="24"/>
          </w:rPr>
          <w:t xml:space="preserve">over the first days of gavage. For this reason, we performed gavage for 5 days, </w:t>
        </w:r>
        <w:proofErr w:type="gramStart"/>
        <w:r w:rsidRPr="00C502C0">
          <w:rPr>
            <w:rFonts w:ascii="Times New Roman" w:hAnsi="Times New Roman" w:cs="Times New Roman"/>
            <w:sz w:val="24"/>
            <w:szCs w:val="24"/>
          </w:rPr>
          <w:t>a time period</w:t>
        </w:r>
        <w:proofErr w:type="gramEnd"/>
        <w:r w:rsidRPr="00C502C0">
          <w:rPr>
            <w:rFonts w:ascii="Times New Roman" w:hAnsi="Times New Roman" w:cs="Times New Roman"/>
            <w:sz w:val="24"/>
            <w:szCs w:val="24"/>
          </w:rPr>
          <w:t xml:space="preserve"> that extends beyond the activity spectrum of the administered antibiotics. Such an antibiotic combination is common for mouse models </w:t>
        </w:r>
      </w:ins>
      <w:r>
        <w:rPr>
          <w:rFonts w:ascii="Times New Roman" w:hAnsi="Times New Roman" w:cs="Times New Roman"/>
          <w:sz w:val="24"/>
          <w:szCs w:val="24"/>
        </w:rPr>
        <w:fldChar w:fldCharType="begin">
          <w:fldData xml:space="preserve">PEVuZE5vdGU+PENpdGU+PEF1dGhvcj5MeW5uPC9BdXRob3I+PFllYXI+MjAyMjwvWWVhcj48UmVj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PEVuZE5vdGU+PENpdGU+PEF1dGhvcj5MeW5uPC9BdXRob3I+PFllYXI+MjAyMjwvWWVhcj48UmVj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6058">
        <w:rPr>
          <w:rFonts w:ascii="Times New Roman" w:hAnsi="Times New Roman" w:cs="Times New Roman"/>
          <w:noProof/>
          <w:sz w:val="24"/>
          <w:szCs w:val="24"/>
        </w:rPr>
        <w:t>[48, 49]</w:t>
      </w:r>
      <w:r>
        <w:rPr>
          <w:rFonts w:ascii="Times New Roman" w:hAnsi="Times New Roman" w:cs="Times New Roman"/>
          <w:sz w:val="24"/>
          <w:szCs w:val="24"/>
        </w:rPr>
        <w:fldChar w:fldCharType="end"/>
      </w:r>
      <w:ins w:id="100" w:author="Yiming Wang" w:date="2024-06-08T23:07:00Z">
        <w:r w:rsidRPr="00C502C0">
          <w:rPr>
            <w:rFonts w:ascii="Times New Roman" w:hAnsi="Times New Roman" w:cs="Times New Roman"/>
            <w:sz w:val="24"/>
            <w:szCs w:val="24"/>
          </w:rPr>
          <w:t xml:space="preserve">, as well as empiric for suspected sepsis in humans </w:t>
        </w:r>
      </w:ins>
      <w:r>
        <w:rPr>
          <w:rFonts w:ascii="Times New Roman" w:hAnsi="Times New Roman" w:cs="Times New Roman"/>
          <w:sz w:val="24"/>
          <w:szCs w:val="24"/>
        </w:rPr>
        <w:fldChar w:fldCharType="begin">
          <w:fldData xml:space="preserve">PEVuZE5vdGU+PENpdGU+PEF1dGhvcj5NY011bGxhbjwvQXV0aG9yPjxZZWFyPjIwMjA8L1llYXI+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=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PEVuZE5vdGU+PENpdGU+PEF1dGhvcj5NY011bGxhbjwvQXV0aG9yPjxZZWFyPjIwMjA8L1llYXI+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=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6058">
        <w:rPr>
          <w:rFonts w:ascii="Times New Roman" w:hAnsi="Times New Roman" w:cs="Times New Roman"/>
          <w:noProof/>
          <w:sz w:val="24"/>
          <w:szCs w:val="24"/>
        </w:rPr>
        <w:t>[50]</w:t>
      </w:r>
      <w:r>
        <w:rPr>
          <w:rFonts w:ascii="Times New Roman" w:hAnsi="Times New Roman" w:cs="Times New Roman"/>
          <w:sz w:val="24"/>
          <w:szCs w:val="24"/>
        </w:rPr>
        <w:fldChar w:fldCharType="end"/>
      </w:r>
      <w:ins w:id="101" w:author="Yiming Wang" w:date="2024-06-08T23:07:00Z">
        <w:r w:rsidRPr="00C502C0">
          <w:rPr>
            <w:rFonts w:ascii="Times New Roman" w:hAnsi="Times New Roman" w:cs="Times New Roman"/>
            <w:sz w:val="24"/>
            <w:szCs w:val="24"/>
          </w:rPr>
          <w:t>.</w:t>
        </w:r>
      </w:ins>
    </w:p>
    <w:p w14:paraId="6C347BDE" w14:textId="77777777" w:rsidR="000F7A40" w:rsidRPr="008F5272" w:rsidRDefault="000F7A40" w:rsidP="00153916">
      <w:pPr>
        <w:spacing w:after="0" w:line="480" w:lineRule="auto"/>
        <w:rPr>
          <w:rFonts w:ascii="Times New Roman" w:hAnsi="Times New Roman" w:cs="Times New Roman"/>
          <w:sz w:val="24"/>
          <w:szCs w:val="24"/>
        </w:rPr>
        <w:pPrChange w:id="102" w:author="Yiming Wang" w:date="2024-06-08T22:19:00Z">
          <w:pPr>
            <w:spacing w:after="0" w:line="480" w:lineRule="auto"/>
            <w:jc w:val="both"/>
          </w:pPr>
        </w:pPrChange>
      </w:pPr>
    </w:p>
    <w:p w14:paraId="3480F341" w14:textId="1430360E" w:rsidR="000F7A40" w:rsidRPr="008F5272" w:rsidRDefault="00C10140" w:rsidP="00153916">
      <w:pPr>
        <w:spacing w:after="0" w:line="480" w:lineRule="auto"/>
        <w:rPr>
          <w:rFonts w:ascii="Times New Roman" w:hAnsi="Times New Roman" w:cs="Times New Roman"/>
          <w:sz w:val="24"/>
          <w:szCs w:val="24"/>
        </w:rPr>
        <w:pPrChange w:id="103" w:author="Yiming Wang" w:date="2024-06-08T22:19:00Z">
          <w:pPr>
            <w:spacing w:after="0" w:line="480" w:lineRule="auto"/>
            <w:jc w:val="both"/>
          </w:pPr>
        </w:pPrChange>
      </w:pPr>
      <w:bookmarkStart w:id="104" w:name="_Hlk164849104"/>
      <w:r w:rsidRPr="008F5272">
        <w:rPr>
          <w:rFonts w:ascii="Times New Roman" w:hAnsi="Times New Roman" w:cs="Times New Roman"/>
          <w:sz w:val="24"/>
          <w:szCs w:val="24"/>
        </w:rPr>
        <w:t>While this study was performed in mice, th</w:t>
      </w:r>
      <w:r w:rsidR="000F7A40" w:rsidRPr="008F5272">
        <w:rPr>
          <w:rFonts w:ascii="Times New Roman" w:hAnsi="Times New Roman" w:cs="Times New Roman"/>
          <w:sz w:val="24"/>
          <w:szCs w:val="24"/>
        </w:rPr>
        <w:t xml:space="preserve">e effect of secretor status on </w:t>
      </w:r>
      <w:proofErr w:type="spellStart"/>
      <w:r w:rsidR="007335B3" w:rsidRPr="008F5272">
        <w:rPr>
          <w:rFonts w:ascii="Times New Roman" w:hAnsi="Times New Roman" w:cs="Times New Roman"/>
          <w:sz w:val="24"/>
          <w:szCs w:val="24"/>
        </w:rPr>
        <w:t>b</w:t>
      </w:r>
      <w:r w:rsidR="000F7A40" w:rsidRPr="008F5272">
        <w:rPr>
          <w:rFonts w:ascii="Times New Roman" w:hAnsi="Times New Roman" w:cs="Times New Roman"/>
          <w:sz w:val="24"/>
          <w:szCs w:val="24"/>
        </w:rPr>
        <w:t>ifidobacterium</w:t>
      </w:r>
      <w:proofErr w:type="spellEnd"/>
      <w:r w:rsidR="000F7A40" w:rsidRPr="008F5272">
        <w:rPr>
          <w:rFonts w:ascii="Times New Roman" w:hAnsi="Times New Roman" w:cs="Times New Roman"/>
          <w:sz w:val="24"/>
          <w:szCs w:val="24"/>
        </w:rPr>
        <w:t xml:space="preserve"> supplementation has important implications for probiotic strategies</w:t>
      </w:r>
      <w:r w:rsidRPr="008F5272">
        <w:rPr>
          <w:rFonts w:ascii="Times New Roman" w:hAnsi="Times New Roman" w:cs="Times New Roman"/>
          <w:sz w:val="24"/>
          <w:szCs w:val="24"/>
        </w:rPr>
        <w:t xml:space="preserve"> in humans</w:t>
      </w:r>
      <w:r w:rsidR="000F7A40" w:rsidRPr="008F5272">
        <w:rPr>
          <w:rFonts w:ascii="Times New Roman" w:hAnsi="Times New Roman" w:cs="Times New Roman"/>
          <w:sz w:val="24"/>
          <w:szCs w:val="24"/>
        </w:rPr>
        <w:t xml:space="preserve">. It is crucial to consider individual host traits </w:t>
      </w:r>
      <w:r w:rsidRPr="008F5272">
        <w:rPr>
          <w:rFonts w:ascii="Times New Roman" w:hAnsi="Times New Roman" w:cs="Times New Roman"/>
          <w:sz w:val="24"/>
          <w:szCs w:val="24"/>
        </w:rPr>
        <w:t xml:space="preserve">and recent antibiotic exposure </w:t>
      </w:r>
      <w:r w:rsidR="000F7A40" w:rsidRPr="008F5272">
        <w:rPr>
          <w:rFonts w:ascii="Times New Roman" w:hAnsi="Times New Roman" w:cs="Times New Roman"/>
          <w:sz w:val="24"/>
          <w:szCs w:val="24"/>
        </w:rPr>
        <w:t>when designing a probiotic intervention</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0F7A40"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[51]</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The findings here suggest that the 20% of the population who are non-secretors </w:t>
      </w:r>
      <w:r w:rsidR="00264E75" w:rsidRPr="008F5272">
        <w:rPr>
          <w:rFonts w:ascii="Times New Roman" w:hAnsi="Times New Roman" w:cs="Times New Roman"/>
          <w:sz w:val="24"/>
          <w:szCs w:val="24"/>
        </w:rPr>
        <w:t>may</w:t>
      </w:r>
      <w:r w:rsidRPr="008F5272">
        <w:rPr>
          <w:rFonts w:ascii="Times New Roman" w:hAnsi="Times New Roman" w:cs="Times New Roman"/>
          <w:sz w:val="24"/>
          <w:szCs w:val="24"/>
        </w:rPr>
        <w:t xml:space="preserve"> have poor</w:t>
      </w:r>
      <w:r w:rsidR="00264E75" w:rsidRPr="008F5272">
        <w:rPr>
          <w:rFonts w:ascii="Times New Roman" w:hAnsi="Times New Roman" w:cs="Times New Roman"/>
          <w:sz w:val="24"/>
          <w:szCs w:val="24"/>
        </w:rPr>
        <w:t>er</w:t>
      </w:r>
      <w:r w:rsidRPr="008F5272">
        <w:rPr>
          <w:rFonts w:ascii="Times New Roman" w:hAnsi="Times New Roman" w:cs="Times New Roman"/>
          <w:sz w:val="24"/>
          <w:szCs w:val="24"/>
        </w:rPr>
        <w:t xml:space="preserve"> persistence of H antigen utilising probiotics, such as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007A5DA1" w:rsidRPr="008F5272">
        <w:rPr>
          <w:rFonts w:ascii="Times New Roman" w:hAnsi="Times New Roman" w:cs="Times New Roman"/>
          <w:i/>
          <w:iCs/>
          <w:sz w:val="24"/>
          <w:szCs w:val="24"/>
        </w:rPr>
        <w:t>,</w:t>
      </w:r>
      <w:r w:rsidR="007A5DA1" w:rsidRPr="008F5272">
        <w:rPr>
          <w:rFonts w:ascii="Times New Roman" w:hAnsi="Times New Roman" w:cs="Times New Roman"/>
          <w:sz w:val="24"/>
          <w:szCs w:val="24"/>
        </w:rPr>
        <w:t xml:space="preserve"> compared to secretors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following antibiotic exposure. Conversely, </w:t>
      </w:r>
      <w:r w:rsidR="00264E75" w:rsidRPr="008F5272">
        <w:rPr>
          <w:rFonts w:ascii="Times New Roman" w:hAnsi="Times New Roman" w:cs="Times New Roman"/>
          <w:sz w:val="24"/>
          <w:szCs w:val="24"/>
        </w:rPr>
        <w:t xml:space="preserve">in </w:t>
      </w:r>
      <w:r w:rsidR="007A5DA1" w:rsidRPr="008F5272">
        <w:rPr>
          <w:rFonts w:ascii="Times New Roman" w:hAnsi="Times New Roman" w:cs="Times New Roman"/>
          <w:sz w:val="24"/>
          <w:szCs w:val="24"/>
        </w:rPr>
        <w:t xml:space="preserve">the absence of </w:t>
      </w:r>
      <w:r w:rsidR="00264E75" w:rsidRPr="008F5272">
        <w:rPr>
          <w:rFonts w:ascii="Times New Roman" w:hAnsi="Times New Roman" w:cs="Times New Roman"/>
          <w:sz w:val="24"/>
          <w:szCs w:val="24"/>
        </w:rPr>
        <w:t>recent antibiotic exposure,</w:t>
      </w:r>
      <w:r w:rsidR="007A5DA1" w:rsidRPr="008F5272">
        <w:rPr>
          <w:rFonts w:ascii="Times New Roman" w:hAnsi="Times New Roman" w:cs="Times New Roman"/>
          <w:sz w:val="24"/>
          <w:szCs w:val="24"/>
        </w:rPr>
        <w:t xml:space="preserve"> higher levels of microbial niche occupancy</w:t>
      </w:r>
      <w:r w:rsidR="00264E75" w:rsidRPr="008F5272">
        <w:rPr>
          <w:rFonts w:ascii="Times New Roman" w:hAnsi="Times New Roman" w:cs="Times New Roman"/>
          <w:sz w:val="24"/>
          <w:szCs w:val="24"/>
        </w:rPr>
        <w:t xml:space="preserve"> </w:t>
      </w:r>
      <w:r w:rsidR="007A5DA1" w:rsidRPr="008F5272">
        <w:rPr>
          <w:rFonts w:ascii="Times New Roman" w:hAnsi="Times New Roman" w:cs="Times New Roman"/>
          <w:sz w:val="24"/>
          <w:szCs w:val="24"/>
        </w:rPr>
        <w:t xml:space="preserve">in secretors </w:t>
      </w:r>
      <w:r w:rsidR="00264E75" w:rsidRPr="008F5272">
        <w:rPr>
          <w:rFonts w:ascii="Times New Roman" w:hAnsi="Times New Roman" w:cs="Times New Roman"/>
          <w:sz w:val="24"/>
          <w:szCs w:val="24"/>
        </w:rPr>
        <w:t>may hamper</w:t>
      </w:r>
      <w:r w:rsidR="00264E75" w:rsidRPr="008F5272">
        <w:rPr>
          <w:rFonts w:ascii="Times New Roman" w:hAnsi="Times New Roman" w:cs="Times New Roman"/>
          <w:i/>
          <w:iCs/>
          <w:sz w:val="24"/>
          <w:szCs w:val="24"/>
        </w:rPr>
        <w:t xml:space="preserve"> B. </w:t>
      </w:r>
      <w:proofErr w:type="spellStart"/>
      <w:r w:rsidR="00264E75" w:rsidRPr="008F5272">
        <w:rPr>
          <w:rFonts w:ascii="Times New Roman" w:hAnsi="Times New Roman" w:cs="Times New Roman"/>
          <w:i/>
          <w:iCs/>
          <w:sz w:val="24"/>
          <w:szCs w:val="24"/>
        </w:rPr>
        <w:t>infantis</w:t>
      </w:r>
      <w:proofErr w:type="spellEnd"/>
      <w:r w:rsidR="00264E75" w:rsidRPr="008F5272">
        <w:rPr>
          <w:rFonts w:ascii="Times New Roman" w:hAnsi="Times New Roman" w:cs="Times New Roman"/>
          <w:i/>
          <w:iCs/>
          <w:sz w:val="24"/>
          <w:szCs w:val="24"/>
        </w:rPr>
        <w:t xml:space="preserve"> </w:t>
      </w:r>
      <w:r w:rsidR="00264E75" w:rsidRPr="008F5272">
        <w:rPr>
          <w:rFonts w:ascii="Times New Roman" w:hAnsi="Times New Roman" w:cs="Times New Roman"/>
          <w:sz w:val="24"/>
          <w:szCs w:val="24"/>
        </w:rPr>
        <w:t xml:space="preserve">persistence compared to non-secretors. An individualised supplementation with prebiotics </w:t>
      </w:r>
      <w:r w:rsidR="007A5DA1" w:rsidRPr="008F5272">
        <w:rPr>
          <w:rFonts w:ascii="Times New Roman" w:hAnsi="Times New Roman" w:cs="Times New Roman"/>
          <w:sz w:val="24"/>
          <w:szCs w:val="24"/>
        </w:rPr>
        <w:t xml:space="preserve">may have </w:t>
      </w:r>
      <w:r w:rsidR="00264E75" w:rsidRPr="008F5272">
        <w:rPr>
          <w:rFonts w:ascii="Times New Roman" w:hAnsi="Times New Roman" w:cs="Times New Roman"/>
          <w:sz w:val="24"/>
          <w:szCs w:val="24"/>
        </w:rPr>
        <w:t xml:space="preserve">potential </w:t>
      </w:r>
      <w:proofErr w:type="gramStart"/>
      <w:r w:rsidR="007A5DA1" w:rsidRPr="008F5272">
        <w:rPr>
          <w:rFonts w:ascii="Times New Roman" w:hAnsi="Times New Roman" w:cs="Times New Roman"/>
          <w:sz w:val="24"/>
          <w:szCs w:val="24"/>
        </w:rPr>
        <w:t xml:space="preserve">as a means </w:t>
      </w:r>
      <w:r w:rsidR="00264E75" w:rsidRPr="008F5272">
        <w:rPr>
          <w:rFonts w:ascii="Times New Roman" w:hAnsi="Times New Roman" w:cs="Times New Roman"/>
          <w:sz w:val="24"/>
          <w:szCs w:val="24"/>
        </w:rPr>
        <w:t>to</w:t>
      </w:r>
      <w:proofErr w:type="gramEnd"/>
      <w:r w:rsidR="00264E75" w:rsidRPr="008F5272">
        <w:rPr>
          <w:rFonts w:ascii="Times New Roman" w:hAnsi="Times New Roman" w:cs="Times New Roman"/>
          <w:sz w:val="24"/>
          <w:szCs w:val="24"/>
        </w:rPr>
        <w:t xml:space="preserve"> optimise probiotic uptake in non-secretors. </w:t>
      </w:r>
      <w:r w:rsidR="000F7A40" w:rsidRPr="008F5272">
        <w:rPr>
          <w:rFonts w:ascii="Times New Roman" w:hAnsi="Times New Roman" w:cs="Times New Roman"/>
          <w:sz w:val="24"/>
          <w:szCs w:val="24"/>
        </w:rPr>
        <w:t xml:space="preserve">For example, previous studies have shown that supplementation with human milk oligosaccharides can enhance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engraftment</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PEVuZE5vdGU+PENpdGU+PEF1dGhvcj5CdXR0b248L0F1dGhvcj48WWVhcj4yMDIyPC9ZZWFyPjxS
ZWNOdW0+NDMyMzwvUmVjTnVtPjxEaXNwbGF5VGV4dD5bMjBdPC9EaXNwbGF5VGV4dD48cmVjb3Jk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PEVuZE5vdGU+PENpdGU+PEF1dGhvcj5CdXR0b248L0F1dGhvcj48WWVhcj4yMDIyPC9ZZWFyPjxS
ZWNOdW0+NDMyMzwvUmVjTnVtPjxEaXNwbGF5VGV4dD5bMjBdPC9EaXNwbGF5VGV4dD48cmVjb3Jk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0F7A40"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[20]</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with successful supplementation </w:t>
      </w:r>
      <w:r w:rsidR="000F7A40" w:rsidRPr="008F5272">
        <w:rPr>
          <w:rFonts w:ascii="Times New Roman" w:hAnsi="Times New Roman" w:cs="Times New Roman"/>
          <w:sz w:val="24"/>
          <w:szCs w:val="24"/>
        </w:rPr>
        <w:lastRenderedPageBreak/>
        <w:t>shown to reduce intestinal inflammation in infants</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PEVuZE5vdGU+PENpdGU+PEF1dGhvcj5IZW5yaWNrPC9BdXRob3I+PFllYXI+MjAyMTwvWWVhcj48
UmVjTnVtPjQzMjQ8L1JlY051bT48RGlzcGxheVRleHQ+WzUyXTwvRGlzcGxheVRleHQ+PHJlY29y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PEVuZE5vdGU+PENpdGU+PEF1dGhvcj5IZW5yaWNrPC9BdXRob3I+PFllYXI+MjAyMTwvWWVhcj48
UmVjTnVtPjQzMjQ8L1JlY051bT48RGlzcGxheVRleHQ+WzUyXTwvRGlzcGxheVRleHQ+PHJlY29y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0F7A40"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[52]</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t>
      </w:r>
      <w:r w:rsidR="00264E75" w:rsidRPr="008F5272">
        <w:rPr>
          <w:rFonts w:ascii="Times New Roman" w:hAnsi="Times New Roman" w:cs="Times New Roman"/>
          <w:sz w:val="24"/>
          <w:szCs w:val="24"/>
        </w:rPr>
        <w:t xml:space="preserve">Investigating </w:t>
      </w:r>
      <w:r w:rsidR="000F7A40" w:rsidRPr="008F5272">
        <w:rPr>
          <w:rFonts w:ascii="Times New Roman" w:hAnsi="Times New Roman" w:cs="Times New Roman"/>
          <w:sz w:val="24"/>
          <w:szCs w:val="24"/>
        </w:rPr>
        <w:t xml:space="preserve">additional </w:t>
      </w:r>
      <w:proofErr w:type="gramStart"/>
      <w:r w:rsidR="000F7A40" w:rsidRPr="008F5272">
        <w:rPr>
          <w:rFonts w:ascii="Times New Roman" w:hAnsi="Times New Roman" w:cs="Times New Roman"/>
          <w:sz w:val="24"/>
          <w:szCs w:val="24"/>
        </w:rPr>
        <w:t>α(</w:t>
      </w:r>
      <w:proofErr w:type="gramEnd"/>
      <w:r w:rsidR="000F7A40" w:rsidRPr="008F5272">
        <w:rPr>
          <w:rFonts w:ascii="Times New Roman" w:hAnsi="Times New Roman" w:cs="Times New Roman"/>
          <w:sz w:val="24"/>
          <w:szCs w:val="24"/>
        </w:rPr>
        <w:t xml:space="preserve">1,2)-fucosylated glycans, given as prebiotics, may </w:t>
      </w:r>
      <w:r w:rsidR="00264E75" w:rsidRPr="008F5272">
        <w:rPr>
          <w:rFonts w:ascii="Times New Roman" w:hAnsi="Times New Roman" w:cs="Times New Roman"/>
          <w:sz w:val="24"/>
          <w:szCs w:val="24"/>
        </w:rPr>
        <w:t xml:space="preserve">lead to improved outcomes of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supplementation in non-</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individuals.</w:t>
      </w:r>
    </w:p>
    <w:bookmarkEnd w:id="104"/>
    <w:p w14:paraId="5200C4FA" w14:textId="77777777" w:rsidR="000F7A40" w:rsidRPr="008F5272" w:rsidRDefault="000F7A40" w:rsidP="00153916">
      <w:pPr>
        <w:spacing w:after="0" w:line="480" w:lineRule="auto"/>
        <w:rPr>
          <w:rFonts w:ascii="Times New Roman" w:hAnsi="Times New Roman" w:cs="Times New Roman"/>
          <w:sz w:val="24"/>
          <w:szCs w:val="24"/>
        </w:rPr>
        <w:pPrChange w:id="105" w:author="Yiming Wang" w:date="2024-06-08T22:19:00Z">
          <w:pPr>
            <w:spacing w:after="0" w:line="480" w:lineRule="auto"/>
            <w:jc w:val="both"/>
          </w:pPr>
        </w:pPrChange>
      </w:pPr>
    </w:p>
    <w:p w14:paraId="029185CA" w14:textId="50D9C001" w:rsidR="000F7A40" w:rsidRPr="008F5272" w:rsidRDefault="000F7A40" w:rsidP="00153916">
      <w:pPr>
        <w:spacing w:after="0" w:line="480" w:lineRule="auto"/>
        <w:rPr>
          <w:rFonts w:ascii="Times New Roman" w:hAnsi="Times New Roman" w:cs="Times New Roman"/>
          <w:sz w:val="24"/>
          <w:szCs w:val="24"/>
        </w:rPr>
        <w:pPrChange w:id="106" w:author="Yiming Wang" w:date="2024-06-08T22:19:00Z">
          <w:pPr>
            <w:spacing w:after="0" w:line="480" w:lineRule="auto"/>
            <w:jc w:val="both"/>
          </w:pPr>
        </w:pPrChange>
      </w:pPr>
      <w:r w:rsidRPr="008F5272">
        <w:rPr>
          <w:rFonts w:ascii="Times New Roman" w:hAnsi="Times New Roman" w:cs="Times New Roman"/>
          <w:sz w:val="24"/>
          <w:szCs w:val="24"/>
        </w:rPr>
        <w:t>Determining the impact of secretor status on other species commonly considered beneficial and marketed as probiotics is challenging due to their broad range of carbohydrate utili</w:t>
      </w:r>
      <w:r w:rsidR="007335B3" w:rsidRPr="008F5272">
        <w:rPr>
          <w:rFonts w:ascii="Times New Roman" w:hAnsi="Times New Roman" w:cs="Times New Roman"/>
          <w:sz w:val="24"/>
          <w:szCs w:val="24"/>
        </w:rPr>
        <w:t>s</w:t>
      </w:r>
      <w:r w:rsidRPr="008F5272">
        <w:rPr>
          <w:rFonts w:ascii="Times New Roman" w:hAnsi="Times New Roman" w:cs="Times New Roman"/>
          <w:sz w:val="24"/>
          <w:szCs w:val="24"/>
        </w:rPr>
        <w:t>ation capabilities</w:t>
      </w:r>
      <w:r w:rsidR="006C771C"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[53]</w:t>
      </w:r>
      <w:r w:rsidRPr="008F5272">
        <w:rPr>
          <w:rFonts w:ascii="Times New Roman" w:hAnsi="Times New Roman" w:cs="Times New Roman"/>
          <w:sz w:val="24"/>
          <w:szCs w:val="24"/>
        </w:rPr>
        <w:fldChar w:fldCharType="end"/>
      </w:r>
      <w:r w:rsidR="006C771C" w:rsidRPr="008F5272">
        <w:rPr>
          <w:rFonts w:ascii="Times New Roman" w:hAnsi="Times New Roman" w:cs="Times New Roman"/>
          <w:sz w:val="24"/>
          <w:szCs w:val="24"/>
        </w:rPr>
        <w:t>.</w:t>
      </w:r>
      <w:r w:rsidRPr="008F5272">
        <w:rPr>
          <w:rFonts w:ascii="Times New Roman" w:hAnsi="Times New Roman" w:cs="Times New Roman"/>
          <w:sz w:val="24"/>
          <w:szCs w:val="24"/>
        </w:rPr>
        <w:t xml:space="preserve"> For instance, </w:t>
      </w:r>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i/>
          <w:iCs/>
          <w:sz w:val="24"/>
          <w:szCs w:val="24"/>
        </w:rPr>
        <w:t>muciniphila</w:t>
      </w:r>
      <w:proofErr w:type="spellEnd"/>
      <w:r w:rsidRPr="008F5272">
        <w:rPr>
          <w:rFonts w:ascii="Times New Roman" w:hAnsi="Times New Roman" w:cs="Times New Roman"/>
          <w:sz w:val="24"/>
          <w:szCs w:val="24"/>
        </w:rPr>
        <w:t>, a mucin-degrading species, has been associated with a reduced risk of chronic inflammatory diseases in humans and mice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PEVuZE5vdGU+PENpdGU+PEF1dGhvcj5DYW5pPC9BdXRob3I+PFllYXI+MjAyMjwvWWVhcj48UmVj
TnVtPjQzMjc8L1JlY051bT48RGlzcGxheVRleHQ+WzU0XTwvRGlzcGxheVRleHQ+PHJlY29yZD48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PEVuZE5vdGU+PENpdGU+PEF1dGhvcj5DYW5pPC9BdXRob3I+PFllYXI+MjAyMjwvWWVhcj48UmVj
TnVtPjQzMjc8L1JlY051bT48RGlzcGxheVRleHQ+WzU0XTwvRGlzcGxheVRleHQ+PHJlY29yZD48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[54]</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and is a potential target for probiotic development</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[51]</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However, its utilisation of mucin glycoproteins, including the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 </w:t>
      </w:r>
      <w:r w:rsidRPr="008F5272">
        <w:rPr>
          <w:rFonts w:ascii="Times New Roman" w:hAnsi="Times New Roman" w:cs="Times New Roman" w:hint="eastAsia"/>
          <w:sz w:val="24"/>
          <w:szCs w:val="24"/>
        </w:rPr>
        <w:t>2</w:t>
      </w:r>
      <w:r w:rsidRPr="008F5272">
        <w:rPr>
          <w:rFonts w:ascii="Times New Roman" w:hAnsi="Times New Roman" w:cs="Times New Roman"/>
          <w:sz w:val="24"/>
          <w:szCs w:val="24"/>
        </w:rPr>
        <w:t>’-f</w:t>
      </w:r>
      <w:r w:rsidRPr="008F5272">
        <w:rPr>
          <w:rFonts w:ascii="Times New Roman" w:hAnsi="Times New Roman" w:cs="Times New Roman" w:hint="eastAsia"/>
          <w:sz w:val="24"/>
          <w:szCs w:val="24"/>
        </w:rPr>
        <w:t>ucosyllactose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[53]</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suggests that it may also be affected by secretor status. </w:t>
      </w:r>
      <w:del w:id="107" w:author="Yiming Wang" w:date="2024-06-08T22:41:00Z">
        <w:r w:rsidRPr="008F5272" w:rsidDel="00C27619">
          <w:rPr>
            <w:rFonts w:ascii="Times New Roman" w:hAnsi="Times New Roman" w:cs="Times New Roman"/>
            <w:sz w:val="24"/>
            <w:szCs w:val="24"/>
          </w:rPr>
          <w:delText xml:space="preserve">While </w:delText>
        </w:r>
      </w:del>
      <w:ins w:id="108" w:author="Yiming Wang" w:date="2024-06-08T22:41:00Z">
        <w:r w:rsidR="00C27619">
          <w:rPr>
            <w:rFonts w:ascii="Times New Roman" w:hAnsi="Times New Roman" w:cs="Times New Roman"/>
            <w:sz w:val="24"/>
            <w:szCs w:val="24"/>
          </w:rPr>
          <w:t>Although</w:t>
        </w:r>
        <w:r w:rsidR="00C27619" w:rsidRPr="008F5272">
          <w:rPr>
            <w:rFonts w:ascii="Times New Roman" w:hAnsi="Times New Roman" w:cs="Times New Roman"/>
            <w:sz w:val="24"/>
            <w:szCs w:val="24"/>
          </w:rPr>
          <w:t xml:space="preserve"> </w:t>
        </w:r>
      </w:ins>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sz w:val="24"/>
          <w:szCs w:val="24"/>
        </w:rPr>
        <w:t xml:space="preserve"> was not detected in the mice of this study, we found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another genus associated with immune modulation</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PEVuZE5vdGU+PENpdGU+PEF1dGhvcj5BdGFyYXNoaTwvQXV0aG9yPjxZZWFyPjIwMTU8L1llYXI+
PFJlY051bT45NjU8L1JlY051bT48RGlzcGxheVRleHQ+WzU1XTwvRGlzcGxheVRleHQ+PHJlY29y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PEVuZE5vdGU+PENpdGU+PEF1dGhvcj5BdGFyYXNoaTwvQXV0aG9yPjxZZWFyPjIwMTU8L1llYXI+
PFJlY051bT45NjU8L1JlY051bT48RGlzcGxheVRleHQ+WzU1XTwvRGlzcGxheVRleHQ+PHJlY29y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[55]</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enriched in the distal small intestinal mucosal tissue of secretor mice. Genome annotation </w:t>
      </w:r>
      <w:r w:rsidR="007335B3" w:rsidRPr="008F5272">
        <w:rPr>
          <w:rFonts w:ascii="Times New Roman" w:hAnsi="Times New Roman" w:cs="Times New Roman"/>
          <w:sz w:val="24"/>
          <w:szCs w:val="24"/>
        </w:rPr>
        <w:t xml:space="preserve">of </w:t>
      </w:r>
      <w:proofErr w:type="spellStart"/>
      <w:r w:rsidR="007335B3" w:rsidRPr="008F5272">
        <w:rPr>
          <w:rFonts w:ascii="Times New Roman" w:hAnsi="Times New Roman" w:cs="Times New Roman"/>
          <w:i/>
          <w:iCs/>
          <w:sz w:val="24"/>
          <w:szCs w:val="24"/>
        </w:rPr>
        <w:t>Candidatus</w:t>
      </w:r>
      <w:proofErr w:type="spellEnd"/>
      <w:r w:rsidR="007335B3" w:rsidRPr="008F5272">
        <w:rPr>
          <w:rFonts w:ascii="Times New Roman" w:hAnsi="Times New Roman" w:cs="Times New Roman"/>
          <w:i/>
          <w:iCs/>
          <w:sz w:val="24"/>
          <w:szCs w:val="24"/>
        </w:rPr>
        <w:t xml:space="preserve"> </w:t>
      </w:r>
      <w:proofErr w:type="spellStart"/>
      <w:r w:rsidR="007335B3" w:rsidRPr="008F5272">
        <w:rPr>
          <w:rFonts w:ascii="Times New Roman" w:hAnsi="Times New Roman" w:cs="Times New Roman"/>
          <w:sz w:val="24"/>
          <w:szCs w:val="24"/>
        </w:rPr>
        <w:t>Arthromitus</w:t>
      </w:r>
      <w:proofErr w:type="spellEnd"/>
      <w:r w:rsidR="007335B3"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has indicated </w:t>
      </w:r>
      <w:r w:rsidR="00D4518C" w:rsidRPr="008F5272">
        <w:rPr>
          <w:rFonts w:ascii="Times New Roman" w:hAnsi="Times New Roman" w:cs="Times New Roman"/>
          <w:sz w:val="24"/>
          <w:szCs w:val="24"/>
        </w:rPr>
        <w:t xml:space="preserve">other fucose utilisation capabilities </w:t>
      </w:r>
      <w:r w:rsidRPr="008F5272">
        <w:rPr>
          <w:rFonts w:ascii="Times New Roman" w:hAnsi="Times New Roman" w:cs="Times New Roman"/>
          <w:sz w:val="24"/>
          <w:szCs w:val="24"/>
        </w:rPr>
        <w:fldChar w:fldCharType="begin">
          <w:fldData xml:space="preserve">PEVuZE5vdGU+PENpdGU+PEF1dGhvcj5TY3plc25hazwvQXV0aG9yPjxZZWFyPjIwMTE8L1llYXI+
PFJlY051bT40MzI4PC9SZWNOdW0+PERpc3BsYXlUZXh0Pls1Nl08L0Rpc3BsYXlUZXh0PjxyZWNv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PEVuZE5vdGU+PENpdGU+PEF1dGhvcj5TY3plc25hazwvQXV0aG9yPjxZZWFyPjIwMTE8L1llYXI+
PFJlY051bT40MzI4PC9SZWNOdW0+PERpc3BsYXlUZXh0Pls1Nl08L0Rpc3BsYXlUZXh0PjxyZWNv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[56]</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indicating that the functional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w:t>
      </w:r>
      <w:r w:rsidR="00D4518C" w:rsidRPr="008F5272">
        <w:rPr>
          <w:rFonts w:ascii="Times New Roman" w:hAnsi="Times New Roman" w:cs="Times New Roman"/>
          <w:sz w:val="24"/>
          <w:szCs w:val="24"/>
        </w:rPr>
        <w:t xml:space="preserve">may </w:t>
      </w:r>
      <w:r w:rsidRPr="008F5272">
        <w:rPr>
          <w:rFonts w:ascii="Times New Roman" w:hAnsi="Times New Roman" w:cs="Times New Roman"/>
          <w:sz w:val="24"/>
          <w:szCs w:val="24"/>
        </w:rPr>
        <w:t xml:space="preserve">promote colonisation by this species. </w:t>
      </w:r>
    </w:p>
    <w:p w14:paraId="23C63721" w14:textId="77777777" w:rsidR="000F7A40" w:rsidRPr="008F5272" w:rsidRDefault="000F7A40" w:rsidP="00153916">
      <w:pPr>
        <w:spacing w:after="0" w:line="480" w:lineRule="auto"/>
        <w:rPr>
          <w:rFonts w:ascii="Times New Roman" w:hAnsi="Times New Roman" w:cs="Times New Roman"/>
          <w:sz w:val="24"/>
          <w:szCs w:val="24"/>
        </w:rPr>
        <w:pPrChange w:id="109" w:author="Yiming Wang" w:date="2024-06-08T22:19:00Z">
          <w:pPr>
            <w:spacing w:after="0" w:line="480" w:lineRule="auto"/>
            <w:jc w:val="both"/>
          </w:pPr>
        </w:pPrChange>
      </w:pPr>
    </w:p>
    <w:p w14:paraId="063DAEEE" w14:textId="45B23D74" w:rsidR="000F7A40" w:rsidRDefault="000F7A40" w:rsidP="00153916">
      <w:pPr>
        <w:spacing w:after="0" w:line="480" w:lineRule="auto"/>
        <w:rPr>
          <w:ins w:id="110" w:author="Yiming Wang" w:date="2024-06-08T23:05:00Z"/>
          <w:rFonts w:ascii="Times New Roman" w:hAnsi="Times New Roman" w:cs="Times New Roman"/>
          <w:sz w:val="24"/>
          <w:szCs w:val="24"/>
        </w:rPr>
      </w:pPr>
      <w:r w:rsidRPr="008F5272">
        <w:rPr>
          <w:rFonts w:ascii="Times New Roman" w:hAnsi="Times New Roman" w:cs="Times New Roman"/>
          <w:sz w:val="24"/>
          <w:szCs w:val="24"/>
        </w:rPr>
        <w:t xml:space="preserve">Our experiments involved SPF mice that were obtained through heterozygous mating. Such breeding was essential to allow comparison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 xml:space="preserve">KO </w:t>
      </w:r>
      <w:r w:rsidRPr="008F5272">
        <w:rPr>
          <w:rFonts w:ascii="Times New Roman" w:hAnsi="Times New Roman" w:cs="Times New Roman"/>
          <w:sz w:val="24"/>
          <w:szCs w:val="24"/>
        </w:rPr>
        <w:t>littermates from a maternal secretor lineage. The findings from this study are therefore independent of vertical transmission effects, which are known to influence the microbiome of the offspring</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PEVuZE5vdGU+PENpdGU+PEF1dGhvcj5SYXVzY2g8L0F1dGhvcj48WWVhcj4yMDE3PC9ZZWFyPjxS
ZWNOdW0+MTgyNjwvUmVjTnVtPjxEaXNwbGF5VGV4dD5bNTcsIDU4XTwvRGlzcGxheVRleHQ+PHJl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Q2l0ZT48QXV0aG9yPlRob3JtYW48L0F1dGhvcj48WWVhcj4yMDIzPC9ZZWFyPjxSZWNOdW0+NDwv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PEVuZE5vdGU+PENpdGU+PEF1dGhvcj5SYXVzY2g8L0F1dGhvcj48WWVhcj4yMDE3PC9ZZWFyPjxS
ZWNOdW0+MTgyNjwvUmVjTnVtPjxEaXNwbGF5VGV4dD5bNTcsIDU4XTwvRGlzcGxheVRleHQ+PHJl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Q2l0ZT48QXV0aG9yPlRob3JtYW48L0F1dGhvcj48WWVhcj4yMDIzPC9ZZWFyPjxSZWNOdW0+NDwv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[57, 58]</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and indicate that a change in gut microbiology occurred post-weaning. This difference in baseline gut microbiota composition between secretors and non-secretors was also only evident in male mice. </w:t>
      </w:r>
      <w:bookmarkStart w:id="111" w:name="_Hlk164849142"/>
      <w:r w:rsidRPr="008F5272">
        <w:rPr>
          <w:rFonts w:ascii="Times New Roman" w:hAnsi="Times New Roman" w:cs="Times New Roman"/>
          <w:sz w:val="24"/>
          <w:szCs w:val="24"/>
        </w:rPr>
        <w:t xml:space="preserve">The effect of sex on the relationship between secretor status and the gut microbiome is difficult to explain but may relate to variable intestinal expression of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w:t>
      </w:r>
      <w:r w:rsidRPr="008F5272">
        <w:rPr>
          <w:rFonts w:ascii="Times New Roman" w:hAnsi="Times New Roman" w:cs="Times New Roman"/>
          <w:sz w:val="24"/>
          <w:szCs w:val="24"/>
        </w:rPr>
        <w:lastRenderedPageBreak/>
        <w:t>which can be altered factors such as stress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PEVuZE5vdGU+PENpdGU+PEF1dGhvcj5PbWF0YTwvQXV0aG9yPjxZZWFyPjIwMTg8L1llYXI+PFJl
Y051bT40MzMwPC9SZWNOdW0+PERpc3BsYXlUZXh0Pls1OV08L0Rpc3BsYXlUZXh0PjxyZWNvcmQ+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PEVuZE5vdGU+PENpdGU+PEF1dGhvcj5PbWF0YTwvQXV0aG9yPjxZZWFyPjIwMTg8L1llYXI+PFJl
Y051bT40MzMwPC9SZWNOdW0+PERpc3BsYXlUZXh0Pls1OV08L0Rpc3BsYXlUZXh0PjxyZWNvcmQ+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[59]</w:t>
      </w:r>
      <w:r w:rsidRPr="008F5272">
        <w:rPr>
          <w:rFonts w:ascii="Times New Roman" w:hAnsi="Times New Roman" w:cs="Times New Roman"/>
          <w:sz w:val="24"/>
          <w:szCs w:val="24"/>
        </w:rPr>
        <w:fldChar w:fldCharType="end"/>
      </w:r>
      <w:r w:rsidR="007A5DA1" w:rsidRPr="008F5272">
        <w:rPr>
          <w:rFonts w:ascii="Times New Roman" w:hAnsi="Times New Roman" w:cs="Times New Roman"/>
          <w:sz w:val="24"/>
          <w:szCs w:val="24"/>
        </w:rPr>
        <w:t>. In addition,</w:t>
      </w:r>
      <w:r w:rsidR="00C10140" w:rsidRPr="008F5272">
        <w:rPr>
          <w:rFonts w:ascii="Times New Roman" w:hAnsi="Times New Roman" w:cs="Times New Roman"/>
          <w:sz w:val="24"/>
          <w:szCs w:val="24"/>
        </w:rPr>
        <w:t xml:space="preserve"> </w:t>
      </w:r>
      <w:r w:rsidR="007A5DA1" w:rsidRPr="008F5272">
        <w:rPr>
          <w:rFonts w:ascii="Times New Roman" w:hAnsi="Times New Roman" w:cs="Times New Roman"/>
          <w:sz w:val="24"/>
          <w:szCs w:val="24"/>
        </w:rPr>
        <w:t xml:space="preserve">independent </w:t>
      </w:r>
      <w:r w:rsidR="00C10140" w:rsidRPr="008F5272">
        <w:rPr>
          <w:rFonts w:ascii="Times New Roman" w:hAnsi="Times New Roman" w:cs="Times New Roman"/>
          <w:sz w:val="24"/>
          <w:szCs w:val="24"/>
        </w:rPr>
        <w:t xml:space="preserve">interactions between sex hormones and the gut microbiome </w:t>
      </w:r>
      <w:r w:rsidR="007A5DA1"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&lt;EndNote&gt;&lt;Cite&gt;&lt;Author&gt;Plottel&lt;/Author&gt;&lt;Year&gt;2011&lt;/Year&gt;&lt;RecNum&gt;4552&lt;/RecNum&gt;&lt;DisplayText&gt;[60]&lt;/DisplayText&gt;&lt;record&gt;&lt;rec-number&gt;4552&lt;/rec-number&gt;&lt;foreign-keys&gt;&lt;key app="EN" db-id="par59pdxrerdpteza9spezpf9dtzeszzpdff" timestamp="1713921651"&gt;4552&lt;/key&gt;&lt;/foreign-keys&gt;&lt;ref-type name="Journal Article"&gt;17&lt;/ref-type&gt;&lt;contributors&gt;&lt;authors&gt;&lt;author&gt;Plottel, C. S.&lt;/author&gt;&lt;author&gt;Blaser, M. J.&lt;/author&gt;&lt;/authors&gt;&lt;/contributors&gt;&lt;auth-address&gt;Department of Medicine, New York University Langone Medical Center, New York University, New York, NY 10016, USA. claudia.plottel@nyumc.org&lt;/auth-address&gt;&lt;titles&gt;&lt;title&gt;Microbiome and malignancy&lt;/title&gt;&lt;secondary-title&gt;Cell Host Microbe&lt;/secondary-title&gt;&lt;/titles&gt;&lt;periodical&gt;&lt;full-title&gt;Cell Host Microbe&lt;/full-title&gt;&lt;abbr-1&gt;Cell host &amp;amp; microbe&lt;/abbr-1&gt;&lt;/periodical&gt;&lt;pages&gt;324-35&lt;/pages&gt;&lt;volume&gt;10&lt;/volume&gt;&lt;number&gt;4&lt;/number&gt;&lt;keywords&gt;&lt;keyword&gt;Archaea/*growth &amp;amp; development/metabolism&lt;/keyword&gt;&lt;keyword&gt;Bacteria/*growth &amp;amp; development/metabolism&lt;/keyword&gt;&lt;keyword&gt;Carcinogens/metabolism&lt;/keyword&gt;&lt;keyword&gt;Eukaryota/*growth &amp;amp; development/metabolism&lt;/keyword&gt;&lt;keyword&gt;Humans&lt;/keyword&gt;&lt;keyword&gt;*Metagenome&lt;/keyword&gt;&lt;keyword&gt;Microbial Interactions&lt;/keyword&gt;&lt;keyword&gt;Models, Biological&lt;/keyword&gt;&lt;keyword&gt;Neoplasms/*epidemiology/*etiology&lt;/keyword&gt;&lt;/keywords&gt;&lt;dates&gt;&lt;year&gt;2011&lt;/year&gt;&lt;pub-dates&gt;&lt;date&gt;Oct 20&lt;/date&gt;&lt;/pub-dates&gt;&lt;/dates&gt;&lt;isbn&gt;1934-6069 (Electronic)&amp;#xD;1931-3128 (Print)&amp;#xD;1931-3128 (Linking)&lt;/isbn&gt;&lt;accession-num&gt;22018233&lt;/accession-num&gt;&lt;urls&gt;&lt;related-urls&gt;&lt;url&gt;https://www.ncbi.nlm.nih.gov/pubmed/22018233&lt;/url&gt;&lt;/related-urls&gt;&lt;/urls&gt;&lt;custom2&gt;PMC3264051&lt;/custom2&gt;&lt;electronic-resource-num&gt;10.1016/j.chom.2011.10.003&lt;/electronic-resource-num&gt;&lt;/record&gt;&lt;/Cite&gt;&lt;/EndNote&gt;</w:instrText>
      </w:r>
      <w:r w:rsidR="007A5DA1"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[60]</w:t>
      </w:r>
      <w:r w:rsidR="007A5DA1" w:rsidRPr="008F5272">
        <w:rPr>
          <w:rFonts w:ascii="Times New Roman" w:hAnsi="Times New Roman" w:cs="Times New Roman"/>
          <w:sz w:val="24"/>
          <w:szCs w:val="24"/>
        </w:rPr>
        <w:fldChar w:fldCharType="end"/>
      </w:r>
      <w:r w:rsidR="007A5DA1" w:rsidRPr="008F5272">
        <w:rPr>
          <w:rFonts w:ascii="Times New Roman" w:hAnsi="Times New Roman" w:cs="Times New Roman"/>
          <w:sz w:val="24"/>
          <w:szCs w:val="24"/>
        </w:rPr>
        <w:t xml:space="preserve"> may affect the relationship between </w:t>
      </w:r>
      <w:r w:rsidR="007A5DA1" w:rsidRPr="008F5272">
        <w:rPr>
          <w:rFonts w:ascii="Times New Roman" w:hAnsi="Times New Roman" w:cs="Times New Roman"/>
          <w:i/>
          <w:iCs/>
          <w:sz w:val="24"/>
          <w:szCs w:val="24"/>
        </w:rPr>
        <w:t>Fut2</w:t>
      </w:r>
      <w:r w:rsidR="007A5DA1" w:rsidRPr="008F5272">
        <w:rPr>
          <w:rFonts w:ascii="Times New Roman" w:hAnsi="Times New Roman" w:cs="Times New Roman"/>
          <w:sz w:val="24"/>
          <w:szCs w:val="24"/>
        </w:rPr>
        <w:t xml:space="preserve"> and the gut microbiome</w:t>
      </w:r>
      <w:r w:rsidR="00DC3FBB" w:rsidRPr="008F5272">
        <w:rPr>
          <w:rFonts w:ascii="Times New Roman" w:hAnsi="Times New Roman" w:cs="Times New Roman"/>
          <w:sz w:val="24"/>
          <w:szCs w:val="24"/>
        </w:rPr>
        <w:t>.</w:t>
      </w:r>
      <w:bookmarkEnd w:id="111"/>
    </w:p>
    <w:p w14:paraId="147CFDC2" w14:textId="77777777" w:rsidR="009504D1" w:rsidRPr="008F5272" w:rsidRDefault="009504D1" w:rsidP="00153916">
      <w:pPr>
        <w:spacing w:after="0" w:line="480" w:lineRule="auto"/>
        <w:rPr>
          <w:rFonts w:ascii="Times New Roman" w:hAnsi="Times New Roman" w:cs="Times New Roman"/>
          <w:sz w:val="24"/>
          <w:szCs w:val="24"/>
        </w:rPr>
        <w:pPrChange w:id="112" w:author="Yiming Wang" w:date="2024-06-08T22:19:00Z">
          <w:pPr>
            <w:spacing w:after="0" w:line="480" w:lineRule="auto"/>
            <w:jc w:val="both"/>
          </w:pPr>
        </w:pPrChange>
      </w:pPr>
    </w:p>
    <w:p w14:paraId="45ED9AB4" w14:textId="14759FD6" w:rsidR="00BD48F8" w:rsidRPr="00BD48F8" w:rsidRDefault="00BD48F8" w:rsidP="00BD48F8">
      <w:pPr>
        <w:spacing w:after="0" w:line="480" w:lineRule="auto"/>
        <w:rPr>
          <w:ins w:id="113" w:author="Yiming Wang" w:date="2024-06-08T22:49:00Z"/>
          <w:rFonts w:ascii="Times New Roman" w:eastAsia="Times New Roman" w:hAnsi="Times New Roman" w:cs="Times New Roman"/>
          <w:sz w:val="24"/>
          <w:szCs w:val="24"/>
          <w:lang w:eastAsia="zh-CN"/>
        </w:rPr>
        <w:pPrChange w:id="114" w:author="Yiming Wang" w:date="2024-06-08T22:49:00Z">
          <w:pPr>
            <w:spacing w:after="0" w:line="480" w:lineRule="auto"/>
            <w:jc w:val="both"/>
          </w:pPr>
        </w:pPrChange>
      </w:pPr>
      <w:ins w:id="115" w:author="Yiming Wang" w:date="2024-06-08T22:49:00Z">
        <w:r w:rsidRPr="00BD48F8">
          <w:rPr>
            <w:rFonts w:ascii="Times New Roman" w:eastAsia="Times New Roman" w:hAnsi="Times New Roman" w:cs="Times New Roman"/>
            <w:sz w:val="24"/>
            <w:szCs w:val="24"/>
            <w:lang w:eastAsia="zh-CN"/>
          </w:rPr>
          <w:t xml:space="preserve">We acknowledge the importance of considering blood antigens/ABO phenotypes in interpreting the influence of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w:t>
        </w:r>
      </w:ins>
      <w:ins w:id="116" w:author="Yiming Wang" w:date="2024-06-08T22:50:00Z">
        <w:r>
          <w:rPr>
            <w:rFonts w:ascii="Times New Roman" w:eastAsia="Times New Roman" w:hAnsi="Times New Roman" w:cs="Times New Roman"/>
            <w:sz w:val="24"/>
            <w:szCs w:val="24"/>
            <w:lang w:eastAsia="zh-CN"/>
          </w:rPr>
          <w:t xml:space="preserve">gene </w:t>
        </w:r>
      </w:ins>
      <w:ins w:id="117" w:author="Yiming Wang" w:date="2024-06-08T22:49:00Z">
        <w:r w:rsidRPr="00BD48F8">
          <w:rPr>
            <w:rFonts w:ascii="Times New Roman" w:eastAsia="Times New Roman" w:hAnsi="Times New Roman" w:cs="Times New Roman"/>
            <w:sz w:val="24"/>
            <w:szCs w:val="24"/>
            <w:lang w:eastAsia="zh-CN"/>
          </w:rPr>
          <w:t>on the gut microbiome, as indicated by recent studies</w:t>
        </w:r>
      </w:ins>
      <w:ins w:id="118" w:author="Yiming Wang" w:date="2024-06-08T23:04:00Z">
        <w:r w:rsidR="009504D1">
          <w:rPr>
            <w:rFonts w:ascii="Times New Roman" w:eastAsia="Times New Roman" w:hAnsi="Times New Roman" w:cs="Times New Roman"/>
            <w:sz w:val="24"/>
            <w:szCs w:val="24"/>
            <w:lang w:eastAsia="zh-CN"/>
          </w:rPr>
          <w:t xml:space="preserve"> </w:t>
        </w:r>
      </w:ins>
      <w:r w:rsidR="009504D1">
        <w:rPr>
          <w:rFonts w:ascii="Times New Roman" w:eastAsia="Times New Roman" w:hAnsi="Times New Roman" w:cs="Times New Roman"/>
          <w:sz w:val="24"/>
          <w:szCs w:val="24"/>
          <w:lang w:eastAsia="zh-CN"/>
        </w:rPr>
        <w:fldChar w:fldCharType="begin">
          <w:fldData xml:space="preserve">PEVuZE5vdGU+PENpdGU+PEF1dGhvcj5RaW48L0F1dGhvcj48WWVhcj4yMDI0PC9ZZWFyPjxSZWNO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PEVuZE5vdGU+PENpdGU+PEF1dGhvcj5RaW48L0F1dGhvcj48WWVhcj4yMDI0PC9ZZWFyPjxSZWNO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009504D1">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[61, 62]</w:t>
      </w:r>
      <w:r w:rsidR="009504D1">
        <w:rPr>
          <w:rFonts w:ascii="Times New Roman" w:eastAsia="Times New Roman" w:hAnsi="Times New Roman" w:cs="Times New Roman"/>
          <w:sz w:val="24"/>
          <w:szCs w:val="24"/>
          <w:lang w:eastAsia="zh-CN"/>
        </w:rPr>
        <w:fldChar w:fldCharType="end"/>
      </w:r>
      <w:ins w:id="119" w:author="Yiming Wang" w:date="2024-06-08T22:49:00Z">
        <w:r w:rsidRPr="00BD48F8">
          <w:rPr>
            <w:rFonts w:ascii="Times New Roman" w:eastAsia="Times New Roman" w:hAnsi="Times New Roman" w:cs="Times New Roman"/>
            <w:sz w:val="24"/>
            <w:szCs w:val="24"/>
            <w:lang w:eastAsia="zh-CN"/>
          </w:rPr>
          <w:t xml:space="preserve">. Indeed, in humans,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is responsible for the generation of the H antigen, which can be further modified to give the </w:t>
        </w:r>
        <w:proofErr w:type="spellStart"/>
        <w:r w:rsidRPr="00BD48F8">
          <w:rPr>
            <w:rFonts w:ascii="Times New Roman" w:eastAsia="Times New Roman" w:hAnsi="Times New Roman" w:cs="Times New Roman"/>
            <w:sz w:val="24"/>
            <w:szCs w:val="24"/>
            <w:lang w:eastAsia="zh-CN"/>
          </w:rPr>
          <w:t>OLewis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w:t>
        </w:r>
        <w:proofErr w:type="spellStart"/>
        <w:r w:rsidRPr="00BD48F8">
          <w:rPr>
            <w:rFonts w:ascii="Times New Roman" w:eastAsia="Times New Roman" w:hAnsi="Times New Roman" w:cs="Times New Roman"/>
            <w:sz w:val="24"/>
            <w:szCs w:val="24"/>
            <w:lang w:eastAsia="zh-CN"/>
          </w:rPr>
          <w:t>ALewis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or </w:t>
        </w:r>
        <w:proofErr w:type="spellStart"/>
        <w:r w:rsidRPr="00BD48F8">
          <w:rPr>
            <w:rFonts w:ascii="Times New Roman" w:eastAsia="Times New Roman" w:hAnsi="Times New Roman" w:cs="Times New Roman"/>
            <w:sz w:val="24"/>
            <w:szCs w:val="24"/>
            <w:lang w:eastAsia="zh-CN"/>
          </w:rPr>
          <w:t>BLewis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antigens</w:t>
        </w:r>
      </w:ins>
      <w:ins w:id="120" w:author="Yiming Wang" w:date="2024-06-08T23:04:00Z">
        <w:r w:rsidR="009504D1">
          <w:rPr>
            <w:rFonts w:ascii="Times New Roman" w:eastAsia="Times New Roman" w:hAnsi="Times New Roman" w:cs="Times New Roman"/>
            <w:sz w:val="24"/>
            <w:szCs w:val="24"/>
            <w:lang w:eastAsia="zh-CN"/>
          </w:rPr>
          <w:t xml:space="preserve"> </w:t>
        </w:r>
      </w:ins>
      <w:r w:rsidR="009504D1">
        <w:rPr>
          <w:rFonts w:ascii="Times New Roman" w:eastAsia="Times New Roman" w:hAnsi="Times New Roman" w:cs="Times New Roman"/>
          <w:sz w:val="24"/>
          <w:szCs w:val="24"/>
          <w:lang w:eastAsia="zh-CN"/>
        </w:rPr>
        <w:fldChar w:fldCharType="begin">
          <w:fldData xml:space="preserve">PEVuZE5vdGU+PENpdGU+PEF1dGhvcj5Ob3JkZ3JlbjwvQXV0aG9yPjxZZWFyPjIwMTk8L1llYXI+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PEVuZE5vdGU+PENpdGU+PEF1dGhvcj5Ob3JkZ3JlbjwvQXV0aG9yPjxZZWFyPjIwMTk8L1llYXI+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009504D1">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[63]</w:t>
      </w:r>
      <w:r w:rsidR="009504D1">
        <w:rPr>
          <w:rFonts w:ascii="Times New Roman" w:eastAsia="Times New Roman" w:hAnsi="Times New Roman" w:cs="Times New Roman"/>
          <w:sz w:val="24"/>
          <w:szCs w:val="24"/>
          <w:lang w:eastAsia="zh-CN"/>
        </w:rPr>
        <w:fldChar w:fldCharType="end"/>
      </w:r>
      <w:ins w:id="121" w:author="Yiming Wang" w:date="2024-06-08T22:49:00Z">
        <w:r w:rsidRPr="00BD48F8">
          <w:rPr>
            <w:rFonts w:ascii="Times New Roman" w:eastAsia="Times New Roman" w:hAnsi="Times New Roman" w:cs="Times New Roman"/>
            <w:sz w:val="24"/>
            <w:szCs w:val="24"/>
            <w:lang w:eastAsia="zh-CN"/>
          </w:rPr>
          <w:t xml:space="preserve">. Each of these glycans can modulate the competitive advantage of </w:t>
        </w:r>
        <w:proofErr w:type="gramStart"/>
        <w:r w:rsidRPr="00BD48F8">
          <w:rPr>
            <w:rFonts w:ascii="Times New Roman" w:eastAsia="Times New Roman" w:hAnsi="Times New Roman" w:cs="Times New Roman"/>
            <w:sz w:val="24"/>
            <w:szCs w:val="24"/>
            <w:lang w:eastAsia="zh-CN"/>
          </w:rPr>
          <w:t>particular microbes</w:t>
        </w:r>
        <w:proofErr w:type="gramEnd"/>
        <w:r w:rsidRPr="00BD48F8">
          <w:rPr>
            <w:rFonts w:ascii="Times New Roman" w:eastAsia="Times New Roman" w:hAnsi="Times New Roman" w:cs="Times New Roman"/>
            <w:sz w:val="24"/>
            <w:szCs w:val="24"/>
            <w:lang w:eastAsia="zh-CN"/>
          </w:rPr>
          <w:t xml:space="preserve"> capable of cleaving the oligosaccharide constituents. In the absence of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these </w:t>
        </w:r>
        <w:proofErr w:type="spellStart"/>
        <w:r w:rsidRPr="00BD48F8">
          <w:rPr>
            <w:rFonts w:ascii="Times New Roman" w:eastAsia="Times New Roman" w:hAnsi="Times New Roman" w:cs="Times New Roman"/>
            <w:sz w:val="24"/>
            <w:szCs w:val="24"/>
            <w:lang w:eastAsia="zh-CN"/>
          </w:rPr>
          <w:t>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antigens are not displayed, leading to a </w:t>
        </w:r>
        <w:proofErr w:type="spellStart"/>
        <w:r w:rsidRPr="00BD48F8">
          <w:rPr>
            <w:rFonts w:ascii="Times New Roman" w:eastAsia="Times New Roman" w:hAnsi="Times New Roman" w:cs="Times New Roman"/>
            <w:sz w:val="24"/>
            <w:szCs w:val="24"/>
            <w:lang w:eastAsia="zh-CN"/>
          </w:rPr>
          <w:t>Lewis</w:t>
        </w:r>
        <w:r w:rsidRPr="00BD48F8">
          <w:rPr>
            <w:rFonts w:ascii="Times New Roman" w:eastAsia="Times New Roman" w:hAnsi="Times New Roman" w:cs="Times New Roman"/>
            <w:sz w:val="24"/>
            <w:szCs w:val="24"/>
            <w:vertAlign w:val="superscript"/>
            <w:lang w:eastAsia="zh-CN"/>
          </w:rPr>
          <w:t>a</w:t>
        </w:r>
        <w:proofErr w:type="spellEnd"/>
        <w:r w:rsidRPr="00BD48F8">
          <w:rPr>
            <w:rFonts w:ascii="Times New Roman" w:eastAsia="Times New Roman" w:hAnsi="Times New Roman" w:cs="Times New Roman"/>
            <w:sz w:val="24"/>
            <w:szCs w:val="24"/>
            <w:lang w:eastAsia="zh-CN"/>
          </w:rPr>
          <w:t xml:space="preserve"> antigen. While our study did not address these blood type variations, it should be noted that even in humans, a </w:t>
        </w:r>
        <w:proofErr w:type="spellStart"/>
        <w:r w:rsidRPr="00BD48F8">
          <w:rPr>
            <w:rFonts w:ascii="Times New Roman" w:eastAsia="Times New Roman" w:hAnsi="Times New Roman" w:cs="Times New Roman"/>
            <w:sz w:val="24"/>
            <w:szCs w:val="24"/>
            <w:lang w:eastAsia="zh-CN"/>
          </w:rPr>
          <w:t>secretor</w:t>
        </w:r>
        <w:proofErr w:type="spellEnd"/>
        <w:r w:rsidRPr="00BD48F8">
          <w:rPr>
            <w:rFonts w:ascii="Times New Roman" w:eastAsia="Times New Roman" w:hAnsi="Times New Roman" w:cs="Times New Roman"/>
            <w:sz w:val="24"/>
            <w:szCs w:val="24"/>
            <w:lang w:eastAsia="zh-CN"/>
          </w:rPr>
          <w:t xml:space="preserve"> O blood group and a non-secretor O blood group are not the same. The impact of this on the gut microbiome is evidenced by studies reporting an association between H antigen concentrations and gut microbiome characteristics </w:t>
        </w:r>
      </w:ins>
      <w:r w:rsidR="009504D1">
        <w:rPr>
          <w:rFonts w:ascii="Times New Roman" w:eastAsia="Times New Roman" w:hAnsi="Times New Roman" w:cs="Times New Roman"/>
          <w:sz w:val="24"/>
          <w:szCs w:val="24"/>
          <w:lang w:eastAsia="zh-CN"/>
        </w:rPr>
        <w:fldChar w:fldCharType="begin">
          <w:fldData xml:space="preserve">PEVuZE5vdGU+PENpdGU+PEF1dGhvcj5UaG9ybWFuPC9BdXRob3I+PFllYXI+MjAyMzwvWWVhcj48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==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PEVuZE5vdGU+PENpdGU+PEF1dGhvcj5UaG9ybWFuPC9BdXRob3I+PFllYXI+MjAyMzwvWWVhcj48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==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009504D1">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[58]</w:t>
      </w:r>
      <w:r w:rsidR="009504D1">
        <w:rPr>
          <w:rFonts w:ascii="Times New Roman" w:eastAsia="Times New Roman" w:hAnsi="Times New Roman" w:cs="Times New Roman"/>
          <w:sz w:val="24"/>
          <w:szCs w:val="24"/>
          <w:lang w:eastAsia="zh-CN"/>
        </w:rPr>
        <w:fldChar w:fldCharType="end"/>
      </w:r>
      <w:ins w:id="122" w:author="Yiming Wang" w:date="2024-06-08T22:49:00Z">
        <w:r w:rsidRPr="00BD48F8">
          <w:rPr>
            <w:rFonts w:ascii="Times New Roman" w:eastAsia="Times New Roman" w:hAnsi="Times New Roman" w:cs="Times New Roman"/>
            <w:sz w:val="24"/>
            <w:szCs w:val="24"/>
            <w:lang w:eastAsia="zh-CN"/>
          </w:rPr>
          <w:t>.</w:t>
        </w:r>
      </w:ins>
    </w:p>
    <w:p w14:paraId="076CA4F3" w14:textId="77777777" w:rsidR="000F7A40" w:rsidRPr="008F5272" w:rsidRDefault="000F7A40" w:rsidP="00153916">
      <w:pPr>
        <w:rPr>
          <w:rFonts w:ascii="Times New Roman" w:hAnsi="Times New Roman" w:cs="Times New Roman"/>
          <w:b/>
          <w:bCs/>
          <w:sz w:val="24"/>
          <w:szCs w:val="24"/>
        </w:rPr>
        <w:pPrChange w:id="123" w:author="Yiming Wang" w:date="2024-06-08T22:19:00Z">
          <w:pPr>
            <w:jc w:val="both"/>
          </w:pPr>
        </w:pPrChange>
      </w:pPr>
    </w:p>
    <w:p w14:paraId="6518B7F2" w14:textId="7E214E10" w:rsidR="000F7A40" w:rsidRPr="008F5272" w:rsidRDefault="000F7A40" w:rsidP="00153916">
      <w:pPr>
        <w:spacing w:after="0" w:line="480" w:lineRule="auto"/>
        <w:rPr>
          <w:rFonts w:ascii="Times New Roman" w:hAnsi="Times New Roman" w:cs="Times New Roman"/>
          <w:sz w:val="24"/>
          <w:szCs w:val="24"/>
        </w:rPr>
        <w:pPrChange w:id="124" w:author="Yiming Wang" w:date="2024-06-08T22:19:00Z">
          <w:pPr>
            <w:spacing w:after="0" w:line="480" w:lineRule="auto"/>
            <w:jc w:val="both"/>
          </w:pPr>
        </w:pPrChange>
      </w:pPr>
      <w:r w:rsidRPr="008F5272">
        <w:rPr>
          <w:rFonts w:ascii="Times New Roman" w:hAnsi="Times New Roman" w:cs="Times New Roman"/>
          <w:sz w:val="24"/>
          <w:szCs w:val="24"/>
        </w:rPr>
        <w:t xml:space="preserve">Our study demonstrates a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-dependent genetic determinant for inter-individual response to probiotic supplementation, which is affected by antibiotic exposure and glycan utilisation capabilities of the probiotic strain. With prior antibiotic exposure,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functionality was associated with increased persistence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consistent with its ability to utilise </w:t>
      </w:r>
      <w:r w:rsidR="005A21A4" w:rsidRPr="008F5272">
        <w:rPr>
          <w:rFonts w:ascii="Times New Roman" w:hAnsi="Times New Roman" w:cs="Times New Roman"/>
          <w:sz w:val="24"/>
          <w:szCs w:val="24"/>
        </w:rPr>
        <w:t>the H antigen</w:t>
      </w:r>
      <w:r w:rsidRPr="008F5272">
        <w:rPr>
          <w:rFonts w:ascii="Times New Roman" w:hAnsi="Times New Roman" w:cs="Times New Roman"/>
          <w:sz w:val="24"/>
          <w:szCs w:val="24"/>
        </w:rPr>
        <w:t>. However, without antibiotic exposure,</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rPr>
        <w:t xml:space="preserve"> functionality was associated with lower abundance of</w:t>
      </w:r>
      <w:r w:rsidRPr="008F5272">
        <w:rPr>
          <w:rFonts w:ascii="Times New Roman" w:hAnsi="Times New Roman" w:cs="Times New Roman"/>
          <w:i/>
          <w:iCs/>
          <w:sz w:val="24"/>
          <w:szCs w:val="24"/>
        </w:rPr>
        <w:t xml:space="preserve"> 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relating to difference in baseline microbiology and niche space occupation.</w:t>
      </w:r>
      <w:r w:rsidRPr="008F5272">
        <w:rPr>
          <w:rFonts w:ascii="Times New Roman" w:hAnsi="Times New Roman" w:cs="Times New Roman"/>
          <w:sz w:val="24"/>
          <w:szCs w:val="24"/>
        </w:rPr>
        <w:br w:type="page"/>
      </w:r>
    </w:p>
    <w:p w14:paraId="65EAB256" w14:textId="77777777" w:rsidR="004A50BE" w:rsidRPr="008F5272" w:rsidRDefault="004A50BE" w:rsidP="00153916">
      <w:pPr>
        <w:pStyle w:val="NoSpacing"/>
        <w:spacing w:line="480" w:lineRule="auto"/>
        <w:rPr>
          <w:rFonts w:ascii="Times New Roman" w:hAnsi="Times New Roman" w:cs="Times New Roman"/>
          <w:b/>
          <w:bCs/>
          <w:sz w:val="24"/>
          <w:szCs w:val="24"/>
        </w:rPr>
        <w:pPrChange w:id="125" w:author="Yiming Wang" w:date="2024-06-08T22:19:00Z">
          <w:pPr>
            <w:pStyle w:val="NoSpacing"/>
            <w:spacing w:line="480" w:lineRule="auto"/>
            <w:jc w:val="both"/>
          </w:pPr>
        </w:pPrChange>
      </w:pPr>
      <w:r w:rsidRPr="008F5272">
        <w:rPr>
          <w:rFonts w:ascii="Times New Roman" w:hAnsi="Times New Roman" w:cs="Times New Roman"/>
          <w:b/>
          <w:bCs/>
          <w:sz w:val="24"/>
          <w:szCs w:val="24"/>
        </w:rPr>
        <w:lastRenderedPageBreak/>
        <w:t>ACKNOWLEDGMENTS</w:t>
      </w:r>
    </w:p>
    <w:p w14:paraId="77C88D97" w14:textId="77777777" w:rsidR="004A50BE" w:rsidRPr="008F5272" w:rsidRDefault="004A50BE" w:rsidP="00153916">
      <w:pPr>
        <w:spacing w:after="0" w:line="480" w:lineRule="auto"/>
        <w:rPr>
          <w:rFonts w:ascii="Times New Roman" w:hAnsi="Times New Roman" w:cs="Times New Roman"/>
          <w:sz w:val="24"/>
          <w:szCs w:val="24"/>
        </w:rPr>
        <w:pPrChange w:id="126" w:author="Yiming Wang" w:date="2024-06-08T22:19:00Z">
          <w:pPr>
            <w:spacing w:after="0" w:line="480" w:lineRule="auto"/>
            <w:jc w:val="both"/>
          </w:pPr>
        </w:pPrChange>
      </w:pPr>
      <w:r w:rsidRPr="008F5272">
        <w:rPr>
          <w:rFonts w:ascii="Times New Roman" w:hAnsi="Times New Roman" w:cs="Times New Roman"/>
          <w:sz w:val="24"/>
          <w:szCs w:val="24"/>
        </w:rPr>
        <w:t xml:space="preserve">We would like to thank Ms. Nicola Cornelius and Mr. Dylan </w:t>
      </w:r>
      <w:proofErr w:type="spellStart"/>
      <w:r w:rsidRPr="008F5272">
        <w:rPr>
          <w:rFonts w:ascii="Times New Roman" w:hAnsi="Times New Roman" w:cs="Times New Roman"/>
          <w:sz w:val="24"/>
          <w:szCs w:val="24"/>
        </w:rPr>
        <w:t>Harnas</w:t>
      </w:r>
      <w:proofErr w:type="spellEnd"/>
      <w:r w:rsidRPr="008F5272">
        <w:rPr>
          <w:rFonts w:ascii="Times New Roman" w:hAnsi="Times New Roman" w:cs="Times New Roman"/>
          <w:sz w:val="24"/>
          <w:szCs w:val="24"/>
        </w:rPr>
        <w:t xml:space="preserve"> from SAHMRI Bioresource for providing breeding and oral gavage service, and Ms. </w:t>
      </w:r>
      <w:proofErr w:type="spellStart"/>
      <w:r w:rsidRPr="008F5272">
        <w:rPr>
          <w:rFonts w:ascii="Times New Roman" w:hAnsi="Times New Roman" w:cs="Times New Roman"/>
          <w:sz w:val="24"/>
          <w:szCs w:val="24"/>
        </w:rPr>
        <w:t>Furdosa</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Ababor</w:t>
      </w:r>
      <w:proofErr w:type="spellEnd"/>
      <w:r w:rsidRPr="008F5272">
        <w:rPr>
          <w:rFonts w:ascii="Times New Roman" w:hAnsi="Times New Roman" w:cs="Times New Roman"/>
          <w:sz w:val="24"/>
          <w:szCs w:val="24"/>
        </w:rPr>
        <w:t xml:space="preserve"> for support with DNA extraction. </w:t>
      </w:r>
    </w:p>
    <w:p w14:paraId="63ECDFD3" w14:textId="77777777" w:rsidR="004A50BE" w:rsidRPr="008F5272" w:rsidRDefault="004A50BE" w:rsidP="00153916">
      <w:pPr>
        <w:spacing w:after="0" w:line="480" w:lineRule="auto"/>
        <w:rPr>
          <w:rFonts w:ascii="Times New Roman" w:hAnsi="Times New Roman" w:cs="Times New Roman"/>
          <w:sz w:val="24"/>
          <w:szCs w:val="24"/>
        </w:rPr>
        <w:pPrChange w:id="127" w:author="Yiming Wang" w:date="2024-06-08T22:19:00Z">
          <w:pPr>
            <w:spacing w:after="0" w:line="480" w:lineRule="auto"/>
            <w:jc w:val="both"/>
          </w:pPr>
        </w:pPrChange>
      </w:pPr>
    </w:p>
    <w:p w14:paraId="1153992B" w14:textId="092DDE0D" w:rsidR="004A50BE" w:rsidRPr="008F5272" w:rsidRDefault="004A50BE" w:rsidP="00153916">
      <w:pPr>
        <w:spacing w:after="0" w:line="480" w:lineRule="auto"/>
        <w:rPr>
          <w:rFonts w:ascii="Times New Roman" w:hAnsi="Times New Roman" w:cs="Times New Roman"/>
          <w:sz w:val="24"/>
          <w:szCs w:val="24"/>
        </w:rPr>
        <w:pPrChange w:id="128" w:author="Yiming Wang" w:date="2024-06-08T22:19:00Z">
          <w:pPr>
            <w:spacing w:after="0" w:line="480" w:lineRule="auto"/>
            <w:jc w:val="both"/>
          </w:pPr>
        </w:pPrChange>
      </w:pPr>
      <w:r w:rsidRPr="008F5272">
        <w:rPr>
          <w:rFonts w:ascii="Times New Roman" w:hAnsi="Times New Roman" w:cs="Times New Roman"/>
          <w:sz w:val="24"/>
          <w:szCs w:val="24"/>
        </w:rPr>
        <w:t>YMW is supported by Flinders International Postgraduate Research Scholarship (FIPRS) and South Australia Health and Medical Research Institute (SAHMRI) research top-up scholarship. SLT is supported by an NHMRC Emerging Leadership grant (GNT2008625). GBR is supported by a National Health and Medical Research Council (NHMRC) Senior Research Fellowship (GNT119378) and a Matthew Flinders Professorial Fellowship.</w:t>
      </w:r>
    </w:p>
    <w:p w14:paraId="4F27AF3B" w14:textId="77777777" w:rsidR="004A50BE" w:rsidRPr="008F5272" w:rsidRDefault="004A50BE" w:rsidP="00153916">
      <w:pPr>
        <w:pStyle w:val="NoSpacing"/>
        <w:spacing w:line="480" w:lineRule="auto"/>
        <w:rPr>
          <w:rFonts w:ascii="Times New Roman" w:hAnsi="Times New Roman" w:cs="Times New Roman"/>
          <w:b/>
          <w:bCs/>
          <w:sz w:val="24"/>
          <w:szCs w:val="24"/>
        </w:rPr>
        <w:pPrChange w:id="129" w:author="Yiming Wang" w:date="2024-06-08T22:19:00Z">
          <w:pPr>
            <w:pStyle w:val="NoSpacing"/>
            <w:spacing w:line="480" w:lineRule="auto"/>
            <w:jc w:val="both"/>
          </w:pPr>
        </w:pPrChange>
      </w:pPr>
    </w:p>
    <w:p w14:paraId="407A5582" w14:textId="77777777" w:rsidR="004A50BE" w:rsidRPr="008F5272" w:rsidRDefault="004A50BE" w:rsidP="00153916">
      <w:pPr>
        <w:pStyle w:val="NoSpacing"/>
        <w:spacing w:line="480" w:lineRule="auto"/>
        <w:rPr>
          <w:rFonts w:ascii="Times New Roman" w:hAnsi="Times New Roman" w:cs="Times New Roman"/>
          <w:b/>
          <w:bCs/>
          <w:sz w:val="24"/>
          <w:szCs w:val="24"/>
        </w:rPr>
        <w:pPrChange w:id="130" w:author="Yiming Wang" w:date="2024-06-08T22:19:00Z">
          <w:pPr>
            <w:pStyle w:val="NoSpacing"/>
            <w:spacing w:line="480" w:lineRule="auto"/>
            <w:jc w:val="both"/>
          </w:pPr>
        </w:pPrChange>
      </w:pPr>
      <w:r w:rsidRPr="008F5272">
        <w:rPr>
          <w:rFonts w:ascii="Times New Roman" w:hAnsi="Times New Roman" w:cs="Times New Roman"/>
          <w:b/>
          <w:bCs/>
          <w:sz w:val="24"/>
          <w:szCs w:val="24"/>
        </w:rPr>
        <w:t>AUTHOR CONTRIBUTIONS</w:t>
      </w:r>
    </w:p>
    <w:p w14:paraId="302F255C" w14:textId="77777777" w:rsidR="004A50BE" w:rsidRPr="008F5272" w:rsidRDefault="004A50BE" w:rsidP="00153916">
      <w:pPr>
        <w:pStyle w:val="NoSpacing"/>
        <w:spacing w:line="480" w:lineRule="auto"/>
        <w:rPr>
          <w:rFonts w:ascii="Times New Roman" w:hAnsi="Times New Roman" w:cs="Times New Roman"/>
          <w:sz w:val="24"/>
          <w:szCs w:val="24"/>
        </w:rPr>
        <w:pPrChange w:id="131" w:author="Yiming Wang" w:date="2024-06-08T22:19:00Z">
          <w:pPr>
            <w:pStyle w:val="NoSpacing"/>
            <w:spacing w:line="480" w:lineRule="auto"/>
            <w:jc w:val="both"/>
          </w:pPr>
        </w:pPrChange>
      </w:pPr>
      <w:r w:rsidRPr="008F5272">
        <w:rPr>
          <w:rFonts w:ascii="Times New Roman" w:hAnsi="Times New Roman" w:cs="Times New Roman"/>
          <w:sz w:val="24"/>
          <w:szCs w:val="24"/>
        </w:rPr>
        <w:t xml:space="preserve">The study was conceived by SW, SLT and GBR. SLT, GBR, JMC, and YW designed the experiments. YW and SLT performed the experiments; YW and SLT undertook the data generation and statistical analysis. GBR, JMC, AR, and LEP provided technical support and guidance. YW, JMC, SLT, </w:t>
      </w:r>
      <w:r w:rsidRPr="008F5272">
        <w:rPr>
          <w:rFonts w:ascii="Times New Roman" w:hAnsi="Times New Roman" w:cs="Times New Roman"/>
          <w:sz w:val="24"/>
          <w:szCs w:val="24"/>
          <w:lang w:eastAsia="zh-CN"/>
        </w:rPr>
        <w:t xml:space="preserve">and GBR drafted the manuscript. All authors approved the final version of the manuscript. </w:t>
      </w:r>
    </w:p>
    <w:p w14:paraId="1BB8F8B1" w14:textId="77777777" w:rsidR="004A50BE" w:rsidRPr="008F5272" w:rsidRDefault="004A50BE" w:rsidP="00153916">
      <w:pPr>
        <w:pStyle w:val="NoSpacing"/>
        <w:spacing w:line="480" w:lineRule="auto"/>
        <w:rPr>
          <w:rFonts w:ascii="Times New Roman" w:hAnsi="Times New Roman" w:cs="Times New Roman"/>
          <w:b/>
          <w:bCs/>
          <w:sz w:val="24"/>
          <w:szCs w:val="24"/>
        </w:rPr>
        <w:pPrChange w:id="132" w:author="Yiming Wang" w:date="2024-06-08T22:19:00Z">
          <w:pPr>
            <w:pStyle w:val="NoSpacing"/>
            <w:spacing w:line="480" w:lineRule="auto"/>
            <w:jc w:val="both"/>
          </w:pPr>
        </w:pPrChange>
      </w:pPr>
    </w:p>
    <w:p w14:paraId="22294F9B" w14:textId="77777777" w:rsidR="004A50BE" w:rsidRPr="008F5272" w:rsidRDefault="004A50BE" w:rsidP="00153916">
      <w:pPr>
        <w:pStyle w:val="NoSpacing"/>
        <w:spacing w:line="480" w:lineRule="auto"/>
        <w:rPr>
          <w:rFonts w:ascii="Times New Roman" w:hAnsi="Times New Roman" w:cs="Times New Roman"/>
          <w:b/>
          <w:bCs/>
          <w:sz w:val="24"/>
          <w:szCs w:val="24"/>
        </w:rPr>
        <w:pPrChange w:id="133" w:author="Yiming Wang" w:date="2024-06-08T22:19:00Z">
          <w:pPr>
            <w:pStyle w:val="NoSpacing"/>
            <w:spacing w:line="480" w:lineRule="auto"/>
            <w:jc w:val="both"/>
          </w:pPr>
        </w:pPrChange>
      </w:pPr>
      <w:r w:rsidRPr="008F5272">
        <w:rPr>
          <w:rFonts w:ascii="Times New Roman" w:hAnsi="Times New Roman" w:cs="Times New Roman"/>
          <w:b/>
          <w:bCs/>
          <w:sz w:val="24"/>
          <w:szCs w:val="24"/>
        </w:rPr>
        <w:t>DECLARATION OF INTERESTS</w:t>
      </w:r>
    </w:p>
    <w:p w14:paraId="25DFB4B8" w14:textId="77777777" w:rsidR="004A50BE" w:rsidRPr="008F5272" w:rsidRDefault="004A50BE" w:rsidP="00153916">
      <w:pPr>
        <w:pStyle w:val="NoSpacing"/>
        <w:spacing w:line="480" w:lineRule="auto"/>
        <w:rPr>
          <w:rFonts w:ascii="Times New Roman" w:hAnsi="Times New Roman" w:cs="Times New Roman"/>
          <w:sz w:val="24"/>
          <w:szCs w:val="24"/>
        </w:rPr>
        <w:pPrChange w:id="134" w:author="Yiming Wang" w:date="2024-06-08T22:19:00Z">
          <w:pPr>
            <w:pStyle w:val="NoSpacing"/>
            <w:spacing w:line="480" w:lineRule="auto"/>
            <w:jc w:val="both"/>
          </w:pPr>
        </w:pPrChange>
      </w:pPr>
      <w:r w:rsidRPr="008F5272">
        <w:rPr>
          <w:rFonts w:ascii="Times New Roman" w:hAnsi="Times New Roman" w:cs="Times New Roman"/>
          <w:sz w:val="24"/>
          <w:szCs w:val="24"/>
        </w:rPr>
        <w:t>The authors declare that they have no competing interests, nor any financial or personal relationships with other people or organisations that could bias this study.</w:t>
      </w:r>
    </w:p>
    <w:p w14:paraId="1224AE4B" w14:textId="77777777" w:rsidR="004A50BE" w:rsidRPr="008F5272" w:rsidRDefault="004A50BE" w:rsidP="00153916">
      <w:pPr>
        <w:pStyle w:val="NoSpacing"/>
        <w:spacing w:line="480" w:lineRule="auto"/>
        <w:rPr>
          <w:rFonts w:ascii="Times New Roman" w:hAnsi="Times New Roman" w:cs="Times New Roman"/>
          <w:b/>
          <w:bCs/>
          <w:sz w:val="24"/>
          <w:szCs w:val="24"/>
        </w:rPr>
        <w:pPrChange w:id="135" w:author="Yiming Wang" w:date="2024-06-08T22:19:00Z">
          <w:pPr>
            <w:pStyle w:val="NoSpacing"/>
            <w:spacing w:line="480" w:lineRule="auto"/>
            <w:jc w:val="both"/>
          </w:pPr>
        </w:pPrChange>
      </w:pPr>
    </w:p>
    <w:p w14:paraId="243F369C" w14:textId="77777777" w:rsidR="004A50BE" w:rsidRPr="008F5272" w:rsidRDefault="004A50BE" w:rsidP="00153916">
      <w:pPr>
        <w:pStyle w:val="NoSpacing"/>
        <w:spacing w:line="480" w:lineRule="auto"/>
        <w:rPr>
          <w:rFonts w:ascii="Times New Roman" w:hAnsi="Times New Roman" w:cs="Times New Roman"/>
          <w:b/>
          <w:bCs/>
          <w:sz w:val="24"/>
          <w:szCs w:val="24"/>
        </w:rPr>
        <w:pPrChange w:id="136" w:author="Yiming Wang" w:date="2024-06-08T22:19:00Z">
          <w:pPr>
            <w:pStyle w:val="NoSpacing"/>
            <w:spacing w:line="480" w:lineRule="auto"/>
            <w:jc w:val="both"/>
          </w:pPr>
        </w:pPrChange>
      </w:pPr>
      <w:r w:rsidRPr="008F5272">
        <w:rPr>
          <w:rFonts w:ascii="Times New Roman" w:hAnsi="Times New Roman" w:cs="Times New Roman"/>
          <w:b/>
          <w:bCs/>
          <w:sz w:val="24"/>
          <w:szCs w:val="24"/>
        </w:rPr>
        <w:t>ETHICS APPROVAL AND CONSENT TO PARTICIPATE</w:t>
      </w:r>
    </w:p>
    <w:p w14:paraId="281EBD77" w14:textId="77777777" w:rsidR="004A50BE" w:rsidRPr="008F5272" w:rsidRDefault="004A50BE" w:rsidP="00153916">
      <w:pPr>
        <w:spacing w:after="0" w:line="480" w:lineRule="auto"/>
        <w:rPr>
          <w:rFonts w:ascii="Times New Roman" w:hAnsi="Times New Roman" w:cs="Times New Roman"/>
          <w:sz w:val="24"/>
          <w:szCs w:val="24"/>
        </w:rPr>
        <w:pPrChange w:id="137" w:author="Yiming Wang" w:date="2024-06-08T22:19:00Z">
          <w:pPr>
            <w:spacing w:after="0" w:line="480" w:lineRule="auto"/>
            <w:jc w:val="both"/>
          </w:pPr>
        </w:pPrChange>
      </w:pPr>
      <w:r w:rsidRPr="008F5272">
        <w:rPr>
          <w:rFonts w:ascii="Times New Roman" w:hAnsi="Times New Roman" w:cs="Times New Roman"/>
          <w:sz w:val="24"/>
          <w:szCs w:val="24"/>
        </w:rPr>
        <w:t>All mice experiments were approved by the South Australia Health and Medical Research Institute Animal Ethics Committee (application numbers SAM-21-07 and SAM-21-036).</w:t>
      </w:r>
    </w:p>
    <w:p w14:paraId="00E765A5" w14:textId="77777777" w:rsidR="004A50BE" w:rsidRPr="008F5272" w:rsidRDefault="004A50BE" w:rsidP="00153916">
      <w:pPr>
        <w:pStyle w:val="NoSpacing"/>
        <w:spacing w:line="480" w:lineRule="auto"/>
        <w:rPr>
          <w:rFonts w:ascii="Times New Roman" w:hAnsi="Times New Roman" w:cs="Times New Roman"/>
          <w:b/>
          <w:bCs/>
          <w:sz w:val="24"/>
          <w:szCs w:val="24"/>
        </w:rPr>
        <w:pPrChange w:id="138" w:author="Yiming Wang" w:date="2024-06-08T22:19:00Z">
          <w:pPr>
            <w:pStyle w:val="NoSpacing"/>
            <w:spacing w:line="480" w:lineRule="auto"/>
            <w:jc w:val="both"/>
          </w:pPr>
        </w:pPrChange>
      </w:pPr>
    </w:p>
    <w:p w14:paraId="0CC619B5" w14:textId="6B859C11" w:rsidR="004A50BE" w:rsidRPr="008F5272" w:rsidRDefault="004A50BE" w:rsidP="00153916">
      <w:pPr>
        <w:pStyle w:val="NoSpacing"/>
        <w:spacing w:line="480" w:lineRule="auto"/>
        <w:rPr>
          <w:rFonts w:ascii="Times New Roman" w:hAnsi="Times New Roman" w:cs="Times New Roman"/>
          <w:b/>
          <w:bCs/>
          <w:sz w:val="24"/>
          <w:szCs w:val="24"/>
        </w:rPr>
        <w:pPrChange w:id="139" w:author="Yiming Wang" w:date="2024-06-08T22:19:00Z">
          <w:pPr>
            <w:pStyle w:val="NoSpacing"/>
            <w:spacing w:line="480" w:lineRule="auto"/>
            <w:jc w:val="both"/>
          </w:pPr>
        </w:pPrChange>
      </w:pPr>
      <w:r w:rsidRPr="008F5272">
        <w:rPr>
          <w:rFonts w:ascii="Times New Roman" w:hAnsi="Times New Roman" w:cs="Times New Roman"/>
          <w:b/>
          <w:bCs/>
          <w:sz w:val="24"/>
          <w:szCs w:val="24"/>
        </w:rPr>
        <w:t>DATA AVAILABILITY STATEMENT</w:t>
      </w:r>
    </w:p>
    <w:p w14:paraId="6A08CC30" w14:textId="3A55D9AD" w:rsidR="00DF34B0" w:rsidRPr="008F5272" w:rsidRDefault="004A50BE" w:rsidP="00153916">
      <w:pPr>
        <w:spacing w:after="0" w:line="480" w:lineRule="auto"/>
        <w:rPr>
          <w:rFonts w:ascii="Times New Roman" w:hAnsi="Times New Roman" w:cs="Times New Roman"/>
          <w:sz w:val="24"/>
          <w:szCs w:val="24"/>
        </w:rPr>
        <w:pPrChange w:id="140" w:author="Yiming Wang" w:date="2024-06-08T22:19:00Z">
          <w:pPr>
            <w:spacing w:after="0" w:line="480" w:lineRule="auto"/>
            <w:jc w:val="both"/>
          </w:pPr>
        </w:pPrChange>
      </w:pPr>
      <w:r w:rsidRPr="008F5272">
        <w:rPr>
          <w:rFonts w:ascii="Times New Roman" w:hAnsi="Times New Roman" w:cs="Times New Roman"/>
          <w:sz w:val="24"/>
          <w:szCs w:val="24"/>
        </w:rPr>
        <w:t xml:space="preserve">All 16S rRNA gene sequencing data have been deposited to the NCBI SRA and are available under accession number PRJNA1011386. All qPCR data is available through </w:t>
      </w:r>
      <w:proofErr w:type="spellStart"/>
      <w:r w:rsidRPr="008F5272">
        <w:rPr>
          <w:rFonts w:ascii="Times New Roman" w:hAnsi="Times New Roman" w:cs="Times New Roman"/>
          <w:sz w:val="24"/>
          <w:szCs w:val="24"/>
        </w:rPr>
        <w:t>FigShare</w:t>
      </w:r>
      <w:proofErr w:type="spellEnd"/>
      <w:r w:rsidRPr="008F5272">
        <w:rPr>
          <w:rFonts w:ascii="Times New Roman" w:hAnsi="Times New Roman" w:cs="Times New Roman"/>
          <w:sz w:val="24"/>
          <w:szCs w:val="24"/>
        </w:rPr>
        <w:t xml:space="preserve"> (</w:t>
      </w:r>
      <w:r w:rsidR="00000000">
        <w:fldChar w:fldCharType="begin"/>
      </w:r>
      <w:r w:rsidR="00000000">
        <w:instrText xml:space="preserve"> HYPERLINK "https://figshare.com/s/9fa55ea8b65304d9f722" </w:instrText>
      </w:r>
      <w:r w:rsidR="00000000">
        <w:fldChar w:fldCharType="separate"/>
      </w:r>
      <w:r w:rsidRPr="008F5272">
        <w:rPr>
          <w:rStyle w:val="Hyperlink"/>
          <w:rFonts w:ascii="Times New Roman" w:hAnsi="Times New Roman" w:cs="Times New Roman"/>
          <w:color w:val="auto"/>
          <w:sz w:val="24"/>
          <w:szCs w:val="24"/>
        </w:rPr>
        <w:t>https://figshare.com/s/9fa55ea8b65304d9f722</w:t>
      </w:r>
      <w:r w:rsidR="00000000">
        <w:rPr>
          <w:rStyle w:val="Hyperlink"/>
          <w:rFonts w:ascii="Times New Roman" w:hAnsi="Times New Roman" w:cs="Times New Roman"/>
          <w:color w:val="auto"/>
          <w:sz w:val="24"/>
          <w:szCs w:val="24"/>
        </w:rPr>
        <w:fldChar w:fldCharType="end"/>
      </w:r>
      <w:r w:rsidRPr="008F5272">
        <w:rPr>
          <w:rFonts w:ascii="Times New Roman" w:hAnsi="Times New Roman" w:cs="Times New Roman"/>
          <w:sz w:val="24"/>
          <w:szCs w:val="24"/>
        </w:rPr>
        <w:t>)</w:t>
      </w:r>
      <w:r w:rsidR="001B5ECF" w:rsidRPr="008F5272">
        <w:rPr>
          <w:rFonts w:ascii="Times New Roman" w:hAnsi="Times New Roman" w:cs="Times New Roman"/>
          <w:sz w:val="24"/>
          <w:szCs w:val="24"/>
        </w:rPr>
        <w:t>. Data processing, statistical analysis and visualisation is available through GitHub (</w:t>
      </w:r>
      <w:r w:rsidR="00000000">
        <w:fldChar w:fldCharType="begin"/>
      </w:r>
      <w:r w:rsidR="00000000">
        <w:instrText xml:space="preserve"> HYPERLINK "https://github.com/Yiming-Wang-1992" </w:instrText>
      </w:r>
      <w:r w:rsidR="00000000">
        <w:fldChar w:fldCharType="separate"/>
      </w:r>
      <w:r w:rsidR="001B5ECF" w:rsidRPr="008F5272">
        <w:rPr>
          <w:rStyle w:val="Hyperlink"/>
          <w:rFonts w:ascii="Times New Roman" w:hAnsi="Times New Roman" w:cs="Times New Roman"/>
          <w:color w:val="auto"/>
          <w:sz w:val="24"/>
          <w:szCs w:val="24"/>
        </w:rPr>
        <w:t>https://github.com/Yiming-Wang-1992</w:t>
      </w:r>
      <w:r w:rsidR="00000000">
        <w:rPr>
          <w:rStyle w:val="Hyperlink"/>
          <w:rFonts w:ascii="Times New Roman" w:hAnsi="Times New Roman" w:cs="Times New Roman"/>
          <w:color w:val="auto"/>
          <w:sz w:val="24"/>
          <w:szCs w:val="24"/>
        </w:rPr>
        <w:fldChar w:fldCharType="end"/>
      </w:r>
      <w:r w:rsidR="001B5ECF" w:rsidRPr="008F5272">
        <w:rPr>
          <w:rFonts w:ascii="Times New Roman" w:hAnsi="Times New Roman" w:cs="Times New Roman"/>
          <w:sz w:val="24"/>
          <w:szCs w:val="24"/>
        </w:rPr>
        <w:t>)</w:t>
      </w:r>
      <w:r w:rsidRPr="008F5272">
        <w:rPr>
          <w:rFonts w:ascii="Times New Roman" w:hAnsi="Times New Roman" w:cs="Times New Roman"/>
          <w:sz w:val="24"/>
          <w:szCs w:val="24"/>
        </w:rPr>
        <w:t>.</w:t>
      </w:r>
      <w:r w:rsidR="001B5ECF"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 </w:t>
      </w:r>
      <w:r w:rsidR="00DF34B0" w:rsidRPr="008F5272">
        <w:rPr>
          <w:rFonts w:ascii="Times New Roman" w:hAnsi="Times New Roman" w:cs="Times New Roman"/>
          <w:sz w:val="24"/>
          <w:szCs w:val="24"/>
        </w:rPr>
        <w:br w:type="page"/>
      </w:r>
    </w:p>
    <w:p w14:paraId="24013D94" w14:textId="4762188E" w:rsidR="005D0EC7" w:rsidRPr="008F5272" w:rsidRDefault="005D11F6" w:rsidP="00153916">
      <w:pPr>
        <w:spacing w:after="0" w:line="480" w:lineRule="auto"/>
        <w:rPr>
          <w:rFonts w:ascii="Times New Roman" w:hAnsi="Times New Roman" w:cs="Times New Roman"/>
          <w:b/>
          <w:bCs/>
          <w:sz w:val="24"/>
          <w:szCs w:val="24"/>
        </w:rPr>
        <w:pPrChange w:id="141" w:author="Yiming Wang" w:date="2024-06-08T22:19:00Z">
          <w:pPr>
            <w:spacing w:after="0" w:line="480" w:lineRule="auto"/>
            <w:jc w:val="both"/>
          </w:pPr>
        </w:pPrChange>
      </w:pPr>
      <w:r w:rsidRPr="008F5272">
        <w:rPr>
          <w:rFonts w:ascii="Times New Roman" w:hAnsi="Times New Roman" w:cs="Times New Roman"/>
          <w:b/>
          <w:bCs/>
          <w:sz w:val="24"/>
          <w:szCs w:val="24"/>
        </w:rPr>
        <w:lastRenderedPageBreak/>
        <w:t>REFERENCES</w:t>
      </w:r>
    </w:p>
    <w:p w14:paraId="3A8A0B8E" w14:textId="77777777" w:rsidR="001F6058" w:rsidRPr="001F6058" w:rsidRDefault="005D0EC7" w:rsidP="001F6058">
      <w:pPr>
        <w:pStyle w:val="EndNoteBibliography"/>
        <w:spacing w:after="0"/>
      </w:pPr>
      <w:r w:rsidRPr="008F5272">
        <w:rPr>
          <w:b/>
          <w:bCs/>
          <w:szCs w:val="24"/>
        </w:rPr>
        <w:fldChar w:fldCharType="begin"/>
      </w:r>
      <w:r w:rsidRPr="008F5272">
        <w:rPr>
          <w:b/>
          <w:bCs/>
          <w:szCs w:val="24"/>
        </w:rPr>
        <w:instrText xml:space="preserve"> ADDIN EN.REFLIST </w:instrText>
      </w:r>
      <w:r w:rsidRPr="008F5272">
        <w:rPr>
          <w:b/>
          <w:bCs/>
          <w:szCs w:val="24"/>
        </w:rPr>
        <w:fldChar w:fldCharType="separate"/>
      </w:r>
      <w:r w:rsidR="001F6058" w:rsidRPr="001F6058">
        <w:t>1.</w:t>
      </w:r>
      <w:r w:rsidR="001F6058" w:rsidRPr="001F6058">
        <w:tab/>
        <w:t xml:space="preserve">Zheng D, Liwinski T, Elinav E; Interaction between microbiota and immunity in health and disease. </w:t>
      </w:r>
      <w:r w:rsidR="001F6058" w:rsidRPr="001F6058">
        <w:rPr>
          <w:i/>
        </w:rPr>
        <w:t>Cell Res</w:t>
      </w:r>
      <w:r w:rsidR="001F6058" w:rsidRPr="001F6058">
        <w:t xml:space="preserve"> 2020;</w:t>
      </w:r>
      <w:r w:rsidR="001F6058" w:rsidRPr="001F6058">
        <w:rPr>
          <w:b/>
        </w:rPr>
        <w:t>30</w:t>
      </w:r>
      <w:r w:rsidR="001F6058" w:rsidRPr="001F6058">
        <w:t>(6):492-506. doi: 10.1038/s41422-020-0332-7.</w:t>
      </w:r>
    </w:p>
    <w:p w14:paraId="2582AEB3" w14:textId="77777777" w:rsidR="001F6058" w:rsidRPr="001F6058" w:rsidRDefault="001F6058" w:rsidP="001F6058">
      <w:pPr>
        <w:pStyle w:val="EndNoteBibliography"/>
        <w:spacing w:after="0"/>
      </w:pPr>
      <w:r w:rsidRPr="001F6058">
        <w:t>2.</w:t>
      </w:r>
      <w:r w:rsidRPr="001F6058">
        <w:tab/>
        <w:t xml:space="preserve">Agus A, Clement K, Sokol H; Gut microbiota-derived metabolites as central regulators in metabolic disorders. </w:t>
      </w:r>
      <w:r w:rsidRPr="001F6058">
        <w:rPr>
          <w:i/>
        </w:rPr>
        <w:t>Gut</w:t>
      </w:r>
      <w:r w:rsidRPr="001F6058">
        <w:t xml:space="preserve"> 2021;</w:t>
      </w:r>
      <w:r w:rsidRPr="001F6058">
        <w:rPr>
          <w:b/>
        </w:rPr>
        <w:t>70</w:t>
      </w:r>
      <w:r w:rsidRPr="001F6058">
        <w:t>(6):1174-1182. doi: 10.1136/gutjnl-2020-323071.</w:t>
      </w:r>
    </w:p>
    <w:p w14:paraId="42B40662" w14:textId="77777777" w:rsidR="001F6058" w:rsidRPr="001F6058" w:rsidRDefault="001F6058" w:rsidP="001F6058">
      <w:pPr>
        <w:pStyle w:val="EndNoteBibliography"/>
        <w:spacing w:after="0"/>
      </w:pPr>
      <w:r w:rsidRPr="001F6058">
        <w:t>3.</w:t>
      </w:r>
      <w:r w:rsidRPr="001F6058">
        <w:tab/>
        <w:t xml:space="preserve">Shoubridge AP, Choo JM, Martin AM, et al.; The gut microbiome and mental health: advances in research and emerging priorities. </w:t>
      </w:r>
      <w:r w:rsidRPr="001F6058">
        <w:rPr>
          <w:i/>
        </w:rPr>
        <w:t>Mol Psychiatry</w:t>
      </w:r>
      <w:r w:rsidRPr="001F6058">
        <w:t xml:space="preserve"> 2022;</w:t>
      </w:r>
      <w:r w:rsidRPr="001F6058">
        <w:rPr>
          <w:b/>
        </w:rPr>
        <w:t>27</w:t>
      </w:r>
      <w:r w:rsidRPr="001F6058">
        <w:t>(4):1908-1919. doi: 10.1038/s41380-022-01479-w.</w:t>
      </w:r>
    </w:p>
    <w:p w14:paraId="49DF96E1" w14:textId="77777777" w:rsidR="001F6058" w:rsidRPr="001F6058" w:rsidRDefault="001F6058" w:rsidP="001F6058">
      <w:pPr>
        <w:pStyle w:val="EndNoteBibliography"/>
        <w:spacing w:after="0"/>
      </w:pPr>
      <w:r w:rsidRPr="001F6058">
        <w:t>4.</w:t>
      </w:r>
      <w:r w:rsidRPr="001F6058">
        <w:tab/>
        <w:t xml:space="preserve">Krajmalnik-Brown R, Ilhan ZE, Kang DW, et al.; Effects of gut microbes on nutrient absorption and energy regulation. </w:t>
      </w:r>
      <w:r w:rsidRPr="001F6058">
        <w:rPr>
          <w:i/>
        </w:rPr>
        <w:t>Nutr Clin Pract</w:t>
      </w:r>
      <w:r w:rsidRPr="001F6058">
        <w:t xml:space="preserve"> 2012;</w:t>
      </w:r>
      <w:r w:rsidRPr="001F6058">
        <w:rPr>
          <w:b/>
        </w:rPr>
        <w:t>27</w:t>
      </w:r>
      <w:r w:rsidRPr="001F6058">
        <w:t>(2):201-14. doi: 10.1177/0884533611436116.</w:t>
      </w:r>
    </w:p>
    <w:p w14:paraId="6DDCDD76" w14:textId="77777777" w:rsidR="001F6058" w:rsidRPr="001F6058" w:rsidRDefault="001F6058" w:rsidP="001F6058">
      <w:pPr>
        <w:pStyle w:val="EndNoteBibliography"/>
        <w:spacing w:after="0"/>
      </w:pPr>
      <w:r w:rsidRPr="001F6058">
        <w:t>5.</w:t>
      </w:r>
      <w:r w:rsidRPr="001F6058">
        <w:tab/>
        <w:t xml:space="preserve">Kamada N, Chen GY, Inohara N, et al.; Control of pathogens and pathobionts by the gut microbiota. </w:t>
      </w:r>
      <w:r w:rsidRPr="001F6058">
        <w:rPr>
          <w:i/>
        </w:rPr>
        <w:t>Nat Immunol</w:t>
      </w:r>
      <w:r w:rsidRPr="001F6058">
        <w:t xml:space="preserve"> 2013;</w:t>
      </w:r>
      <w:r w:rsidRPr="001F6058">
        <w:rPr>
          <w:b/>
        </w:rPr>
        <w:t>14</w:t>
      </w:r>
      <w:r w:rsidRPr="001F6058">
        <w:t>(7):685-90. doi: 10.1038/ni.2608.</w:t>
      </w:r>
    </w:p>
    <w:p w14:paraId="3F883ED3" w14:textId="77777777" w:rsidR="001F6058" w:rsidRPr="001F6058" w:rsidRDefault="001F6058" w:rsidP="001F6058">
      <w:pPr>
        <w:pStyle w:val="EndNoteBibliography"/>
        <w:spacing w:after="0"/>
      </w:pPr>
      <w:r w:rsidRPr="001F6058">
        <w:t>6.</w:t>
      </w:r>
      <w:r w:rsidRPr="001F6058">
        <w:tab/>
        <w:t xml:space="preserve">Hill C, Guarner F, Reid G, et al.; Expert consensus document. The International Scientific Association for Probiotics and Prebiotics consensus statement on the scope and appropriate use of the term probiotic. </w:t>
      </w:r>
      <w:r w:rsidRPr="001F6058">
        <w:rPr>
          <w:i/>
        </w:rPr>
        <w:t>Nat Rev Gastroenterol Hepatol</w:t>
      </w:r>
      <w:r w:rsidRPr="001F6058">
        <w:t xml:space="preserve"> 2014;</w:t>
      </w:r>
      <w:r w:rsidRPr="001F6058">
        <w:rPr>
          <w:b/>
        </w:rPr>
        <w:t>11</w:t>
      </w:r>
      <w:r w:rsidRPr="001F6058">
        <w:t>(8):506-14. doi: 10.1038/nrgastro.2014.66.</w:t>
      </w:r>
    </w:p>
    <w:p w14:paraId="4474C7E5" w14:textId="77777777" w:rsidR="001F6058" w:rsidRPr="001F6058" w:rsidRDefault="001F6058" w:rsidP="001F6058">
      <w:pPr>
        <w:pStyle w:val="EndNoteBibliography"/>
        <w:spacing w:after="0"/>
      </w:pPr>
      <w:r w:rsidRPr="001F6058">
        <w:t>7.</w:t>
      </w:r>
      <w:r w:rsidRPr="001F6058">
        <w:tab/>
        <w:t xml:space="preserve">Johnstone J, Meade M, Lauzier F, et al.; Effect of Probiotics on Incident Ventilator-Associated Pneumonia in Critically Ill Patients: A Randomized Clinical Trial. </w:t>
      </w:r>
      <w:r w:rsidRPr="001F6058">
        <w:rPr>
          <w:i/>
        </w:rPr>
        <w:t>JAMA</w:t>
      </w:r>
      <w:r w:rsidRPr="001F6058">
        <w:t xml:space="preserve"> 2021;</w:t>
      </w:r>
      <w:r w:rsidRPr="001F6058">
        <w:rPr>
          <w:b/>
        </w:rPr>
        <w:t>326</w:t>
      </w:r>
      <w:r w:rsidRPr="001F6058">
        <w:t>(11):1024-1033. doi: 10.1001/jama.2021.13355.</w:t>
      </w:r>
    </w:p>
    <w:p w14:paraId="40C6C094" w14:textId="77777777" w:rsidR="001F6058" w:rsidRPr="001F6058" w:rsidRDefault="001F6058" w:rsidP="001F6058">
      <w:pPr>
        <w:pStyle w:val="EndNoteBibliography"/>
        <w:spacing w:after="0"/>
      </w:pPr>
      <w:r w:rsidRPr="001F6058">
        <w:t>8.</w:t>
      </w:r>
      <w:r w:rsidRPr="001F6058">
        <w:tab/>
        <w:t xml:space="preserve">Ong TG, Gordon M, Banks SS, et al.; Probiotics to prevent infantile colic. </w:t>
      </w:r>
      <w:r w:rsidRPr="001F6058">
        <w:rPr>
          <w:i/>
        </w:rPr>
        <w:t>Cochrane Database Syst Rev</w:t>
      </w:r>
      <w:r w:rsidRPr="001F6058">
        <w:t xml:space="preserve"> 2019;</w:t>
      </w:r>
      <w:r w:rsidRPr="001F6058">
        <w:rPr>
          <w:b/>
        </w:rPr>
        <w:t>3</w:t>
      </w:r>
      <w:r w:rsidRPr="001F6058">
        <w:t>(3):CD012473. doi: 10.1002/14651858.CD012473.pub2.</w:t>
      </w:r>
    </w:p>
    <w:p w14:paraId="7F3BF36E" w14:textId="77777777" w:rsidR="001F6058" w:rsidRPr="001F6058" w:rsidRDefault="001F6058" w:rsidP="001F6058">
      <w:pPr>
        <w:pStyle w:val="EndNoteBibliography"/>
        <w:spacing w:after="0"/>
      </w:pPr>
      <w:r w:rsidRPr="001F6058">
        <w:t>9.</w:t>
      </w:r>
      <w:r w:rsidRPr="001F6058">
        <w:tab/>
        <w:t xml:space="preserve">Suez J, Zmora N, Zilberman-Schapira G, et al.; Post-Antibiotic Gut Mucosal Microbiome Reconstitution Is Impaired by Probiotics and Improved by Autologous FMT. </w:t>
      </w:r>
      <w:r w:rsidRPr="001F6058">
        <w:rPr>
          <w:i/>
        </w:rPr>
        <w:t>Cell</w:t>
      </w:r>
      <w:r w:rsidRPr="001F6058">
        <w:t xml:space="preserve"> 2018;</w:t>
      </w:r>
      <w:r w:rsidRPr="001F6058">
        <w:rPr>
          <w:b/>
        </w:rPr>
        <w:t>174</w:t>
      </w:r>
      <w:r w:rsidRPr="001F6058">
        <w:t>(6):1406-1423 e16. doi: 10.1016/j.cell.2018.08.047.</w:t>
      </w:r>
    </w:p>
    <w:p w14:paraId="63A66BEE" w14:textId="77777777" w:rsidR="001F6058" w:rsidRPr="001F6058" w:rsidRDefault="001F6058" w:rsidP="001F6058">
      <w:pPr>
        <w:pStyle w:val="EndNoteBibliography"/>
        <w:spacing w:after="0"/>
      </w:pPr>
      <w:r w:rsidRPr="001F6058">
        <w:t>10.</w:t>
      </w:r>
      <w:r w:rsidRPr="001F6058">
        <w:tab/>
        <w:t xml:space="preserve">Zmora N, Zilberman-Schapira G, Suez J, et al.; Personalized Gut Mucosal Colonization Resistance to Empiric Probiotics Is Associated with Unique Host and Microbiome Features. </w:t>
      </w:r>
      <w:r w:rsidRPr="001F6058">
        <w:rPr>
          <w:i/>
        </w:rPr>
        <w:t>Cell</w:t>
      </w:r>
      <w:r w:rsidRPr="001F6058">
        <w:t xml:space="preserve"> 2018;</w:t>
      </w:r>
      <w:r w:rsidRPr="001F6058">
        <w:rPr>
          <w:b/>
        </w:rPr>
        <w:t>174</w:t>
      </w:r>
      <w:r w:rsidRPr="001F6058">
        <w:t>(6):1388-1405 e21. doi: 10.1016/j.cell.2018.08.041.</w:t>
      </w:r>
    </w:p>
    <w:p w14:paraId="32FCF34B" w14:textId="77777777" w:rsidR="001F6058" w:rsidRPr="001F6058" w:rsidRDefault="001F6058" w:rsidP="001F6058">
      <w:pPr>
        <w:pStyle w:val="EndNoteBibliography"/>
        <w:spacing w:after="0"/>
      </w:pPr>
      <w:r w:rsidRPr="001F6058">
        <w:t>11.</w:t>
      </w:r>
      <w:r w:rsidRPr="001F6058">
        <w:tab/>
        <w:t>Kabir SML, Islam SS, Tuhin Al F, et al.; Production, Cost Analysis, and Marketing of Probiotics. In:</w:t>
      </w:r>
      <w:r w:rsidRPr="001F6058">
        <w:rPr>
          <w:i/>
        </w:rPr>
        <w:t xml:space="preserve"> </w:t>
      </w:r>
      <w:r w:rsidRPr="001F6058">
        <w:t>Amaresan N, Dharumadurai D, Babalola OOs (eds)</w:t>
      </w:r>
      <w:r w:rsidRPr="001F6058">
        <w:rPr>
          <w:i/>
        </w:rPr>
        <w:t>. Food Microbiology Based Entrepreneurship: Making Money From Microbes</w:t>
      </w:r>
      <w:r w:rsidRPr="001F6058">
        <w:t>. Singapore: Springer Nature Singapore, 2023, 305-326.</w:t>
      </w:r>
    </w:p>
    <w:p w14:paraId="199B766B" w14:textId="77777777" w:rsidR="001F6058" w:rsidRPr="001F6058" w:rsidRDefault="001F6058" w:rsidP="001F6058">
      <w:pPr>
        <w:pStyle w:val="EndNoteBibliography"/>
        <w:spacing w:after="0"/>
      </w:pPr>
      <w:r w:rsidRPr="001F6058">
        <w:t>12.</w:t>
      </w:r>
      <w:r w:rsidRPr="001F6058">
        <w:tab/>
        <w:t xml:space="preserve">Varki A; Sialic acids in human health and disease. </w:t>
      </w:r>
      <w:r w:rsidRPr="001F6058">
        <w:rPr>
          <w:i/>
        </w:rPr>
        <w:t>Trends Mol Med</w:t>
      </w:r>
      <w:r w:rsidRPr="001F6058">
        <w:t xml:space="preserve"> 2008;</w:t>
      </w:r>
      <w:r w:rsidRPr="001F6058">
        <w:rPr>
          <w:b/>
        </w:rPr>
        <w:t>14</w:t>
      </w:r>
      <w:r w:rsidRPr="001F6058">
        <w:t>(8):351-60. doi: 10.1016/j.molmed.2008.06.002.</w:t>
      </w:r>
    </w:p>
    <w:p w14:paraId="4D8FFC3B" w14:textId="77777777" w:rsidR="001F6058" w:rsidRPr="001F6058" w:rsidRDefault="001F6058" w:rsidP="001F6058">
      <w:pPr>
        <w:pStyle w:val="EndNoteBibliography"/>
        <w:spacing w:after="0"/>
      </w:pPr>
      <w:r w:rsidRPr="001F6058">
        <w:t>13.</w:t>
      </w:r>
      <w:r w:rsidRPr="001F6058">
        <w:tab/>
        <w:t xml:space="preserve">Cooling L; Blood Groups in Infection and Host Susceptibility. </w:t>
      </w:r>
      <w:r w:rsidRPr="001F6058">
        <w:rPr>
          <w:i/>
        </w:rPr>
        <w:t>Clin Microbiol Rev</w:t>
      </w:r>
      <w:r w:rsidRPr="001F6058">
        <w:t xml:space="preserve"> 2015;</w:t>
      </w:r>
      <w:r w:rsidRPr="001F6058">
        <w:rPr>
          <w:b/>
        </w:rPr>
        <w:t>28</w:t>
      </w:r>
      <w:r w:rsidRPr="001F6058">
        <w:t>(3):801-70. doi: 10.1128/CMR.00109-14.</w:t>
      </w:r>
    </w:p>
    <w:p w14:paraId="5F9FABE3" w14:textId="77777777" w:rsidR="001F6058" w:rsidRPr="001F6058" w:rsidRDefault="001F6058" w:rsidP="001F6058">
      <w:pPr>
        <w:pStyle w:val="EndNoteBibliography"/>
        <w:spacing w:after="0"/>
      </w:pPr>
      <w:r w:rsidRPr="001F6058">
        <w:t>14.</w:t>
      </w:r>
      <w:r w:rsidRPr="001F6058">
        <w:tab/>
        <w:t xml:space="preserve">Dotz V, Wuhrer M; Histo-blood group glycans in the context of personalized medicine. </w:t>
      </w:r>
      <w:r w:rsidRPr="001F6058">
        <w:rPr>
          <w:i/>
        </w:rPr>
        <w:t>Biochim Biophys Acta</w:t>
      </w:r>
      <w:r w:rsidRPr="001F6058">
        <w:t xml:space="preserve"> 2016;</w:t>
      </w:r>
      <w:r w:rsidRPr="001F6058">
        <w:rPr>
          <w:b/>
        </w:rPr>
        <w:t>1860</w:t>
      </w:r>
      <w:r w:rsidRPr="001F6058">
        <w:t>(8):1596-607. doi: 10.1016/j.bbagen.2015.12.026.</w:t>
      </w:r>
    </w:p>
    <w:p w14:paraId="3058C764" w14:textId="77777777" w:rsidR="001F6058" w:rsidRPr="001F6058" w:rsidRDefault="001F6058" w:rsidP="001F6058">
      <w:pPr>
        <w:pStyle w:val="EndNoteBibliography"/>
        <w:spacing w:after="0"/>
      </w:pPr>
      <w:r w:rsidRPr="001F6058">
        <w:t>15.</w:t>
      </w:r>
      <w:r w:rsidRPr="001F6058">
        <w:tab/>
        <w:t xml:space="preserve">Ferrer-Admetlla A, Sikora M, Laayouni H, et al.; A natural history of FUT2 polymorphism in humans. </w:t>
      </w:r>
      <w:r w:rsidRPr="001F6058">
        <w:rPr>
          <w:i/>
        </w:rPr>
        <w:t>Mol Biol Evol</w:t>
      </w:r>
      <w:r w:rsidRPr="001F6058">
        <w:t xml:space="preserve"> 2009;</w:t>
      </w:r>
      <w:r w:rsidRPr="001F6058">
        <w:rPr>
          <w:b/>
        </w:rPr>
        <w:t>26</w:t>
      </w:r>
      <w:r w:rsidRPr="001F6058">
        <w:t>(9):1993-2003. doi: 10.1093/molbev/msp108.</w:t>
      </w:r>
    </w:p>
    <w:p w14:paraId="7DC848B1" w14:textId="77777777" w:rsidR="001F6058" w:rsidRPr="001F6058" w:rsidRDefault="001F6058" w:rsidP="001F6058">
      <w:pPr>
        <w:pStyle w:val="EndNoteBibliography"/>
        <w:spacing w:after="0"/>
      </w:pPr>
      <w:r w:rsidRPr="001F6058">
        <w:t>16.</w:t>
      </w:r>
      <w:r w:rsidRPr="001F6058">
        <w:tab/>
        <w:t xml:space="preserve">Taylor SL, McGuckin MA, Wesselingh S, et al.; Infection's Sweet Tooth: How Glycans Mediate Infection and Disease Susceptibility. </w:t>
      </w:r>
      <w:r w:rsidRPr="001F6058">
        <w:rPr>
          <w:i/>
        </w:rPr>
        <w:t>Trends Microbiol</w:t>
      </w:r>
      <w:r w:rsidRPr="001F6058">
        <w:t xml:space="preserve"> 2018;</w:t>
      </w:r>
      <w:r w:rsidRPr="001F6058">
        <w:rPr>
          <w:b/>
        </w:rPr>
        <w:t>26</w:t>
      </w:r>
      <w:r w:rsidRPr="001F6058">
        <w:t>(2):92-101. doi: 10.1016/j.tim.2017.09.011.</w:t>
      </w:r>
    </w:p>
    <w:p w14:paraId="2CA049DB" w14:textId="77777777" w:rsidR="001F6058" w:rsidRPr="001F6058" w:rsidRDefault="001F6058" w:rsidP="001F6058">
      <w:pPr>
        <w:pStyle w:val="EndNoteBibliography"/>
        <w:spacing w:after="0"/>
      </w:pPr>
      <w:r w:rsidRPr="001F6058">
        <w:t>17.</w:t>
      </w:r>
      <w:r w:rsidRPr="001F6058">
        <w:tab/>
        <w:t xml:space="preserve">Lopera-Maya EA, Kurilshikov A, van der Graaf A, et al.; Effect of host genetics on the gut microbiome in 7,738 participants of the Dutch Microbiome Project. </w:t>
      </w:r>
      <w:r w:rsidRPr="001F6058">
        <w:rPr>
          <w:i/>
        </w:rPr>
        <w:t>Nat Genet</w:t>
      </w:r>
      <w:r w:rsidRPr="001F6058">
        <w:t xml:space="preserve"> 2022;</w:t>
      </w:r>
      <w:r w:rsidRPr="001F6058">
        <w:rPr>
          <w:b/>
        </w:rPr>
        <w:t>54</w:t>
      </w:r>
      <w:r w:rsidRPr="001F6058">
        <w:t>(2):143-151. doi: 10.1038/s41588-021-00992-y.</w:t>
      </w:r>
    </w:p>
    <w:p w14:paraId="27EB0602" w14:textId="77777777" w:rsidR="001F6058" w:rsidRPr="001F6058" w:rsidRDefault="001F6058" w:rsidP="001F6058">
      <w:pPr>
        <w:pStyle w:val="EndNoteBibliography"/>
        <w:spacing w:after="0"/>
      </w:pPr>
      <w:r w:rsidRPr="001F6058">
        <w:lastRenderedPageBreak/>
        <w:t>18.</w:t>
      </w:r>
      <w:r w:rsidRPr="001F6058">
        <w:tab/>
        <w:t xml:space="preserve">Wacklin P, Makivuokko H, Alakulppi N, et al.; Secretor genotype (FUT2 gene) is strongly associated with the composition of Bifidobacteria in the human intestine. </w:t>
      </w:r>
      <w:r w:rsidRPr="001F6058">
        <w:rPr>
          <w:i/>
        </w:rPr>
        <w:t>PLoS One</w:t>
      </w:r>
      <w:r w:rsidRPr="001F6058">
        <w:t xml:space="preserve"> 2011;</w:t>
      </w:r>
      <w:r w:rsidRPr="001F6058">
        <w:rPr>
          <w:b/>
        </w:rPr>
        <w:t>6</w:t>
      </w:r>
      <w:r w:rsidRPr="001F6058">
        <w:t>(5):e20113. doi: 10.1371/journal.pone.0020113.</w:t>
      </w:r>
    </w:p>
    <w:p w14:paraId="1C96BA10" w14:textId="77777777" w:rsidR="001F6058" w:rsidRPr="001F6058" w:rsidRDefault="001F6058" w:rsidP="001F6058">
      <w:pPr>
        <w:pStyle w:val="EndNoteBibliography"/>
        <w:spacing w:after="0"/>
      </w:pPr>
      <w:r w:rsidRPr="001F6058">
        <w:t>19.</w:t>
      </w:r>
      <w:r w:rsidRPr="001F6058">
        <w:tab/>
        <w:t xml:space="preserve">Heiss BE, Ehrlich AM, Maldonado-Gomez MX, et al.; Bifidobacterium catabolism of human milk oligosaccharides overrides endogenous competitive exclusion driving colonization and protection. </w:t>
      </w:r>
      <w:r w:rsidRPr="001F6058">
        <w:rPr>
          <w:i/>
        </w:rPr>
        <w:t>Gut Microbes</w:t>
      </w:r>
      <w:r w:rsidRPr="001F6058">
        <w:t xml:space="preserve"> 2021;</w:t>
      </w:r>
      <w:r w:rsidRPr="001F6058">
        <w:rPr>
          <w:b/>
        </w:rPr>
        <w:t>13</w:t>
      </w:r>
      <w:r w:rsidRPr="001F6058">
        <w:t>(1):1986666. doi: 10.1080/19490976.2021.1986666.</w:t>
      </w:r>
    </w:p>
    <w:p w14:paraId="6FD82184" w14:textId="77777777" w:rsidR="001F6058" w:rsidRPr="001F6058" w:rsidRDefault="001F6058" w:rsidP="001F6058">
      <w:pPr>
        <w:pStyle w:val="EndNoteBibliography"/>
        <w:spacing w:after="0"/>
      </w:pPr>
      <w:r w:rsidRPr="001F6058">
        <w:t>20.</w:t>
      </w:r>
      <w:r w:rsidRPr="001F6058">
        <w:tab/>
        <w:t xml:space="preserve">Button JE, Autran CA, Reens AL, et al.; Dosing a synbiotic of human milk oligosaccharides and B. infantis leads to reversible engraftment in healthy adult microbiomes without antibiotics. </w:t>
      </w:r>
      <w:r w:rsidRPr="001F6058">
        <w:rPr>
          <w:i/>
        </w:rPr>
        <w:t>Cell Host Microbe</w:t>
      </w:r>
      <w:r w:rsidRPr="001F6058">
        <w:t xml:space="preserve"> 2022;</w:t>
      </w:r>
      <w:r w:rsidRPr="001F6058">
        <w:rPr>
          <w:b/>
        </w:rPr>
        <w:t>30</w:t>
      </w:r>
      <w:r w:rsidRPr="001F6058">
        <w:t>(5):712-725 e7. doi: 10.1016/j.chom.2022.04.001.</w:t>
      </w:r>
    </w:p>
    <w:p w14:paraId="5B7FB7D6" w14:textId="77777777" w:rsidR="001F6058" w:rsidRPr="001F6058" w:rsidRDefault="001F6058" w:rsidP="001F6058">
      <w:pPr>
        <w:pStyle w:val="EndNoteBibliography"/>
        <w:spacing w:after="0"/>
      </w:pPr>
      <w:r w:rsidRPr="001F6058">
        <w:t>21.</w:t>
      </w:r>
      <w:r w:rsidRPr="001F6058">
        <w:tab/>
        <w:t xml:space="preserve">Taylor SL, Woodman RJ, Chen AC, et al.; FUT2 genotype influences lung function, exacerbation frequency and airway microbiota in non-CF bronchiectasis. </w:t>
      </w:r>
      <w:r w:rsidRPr="001F6058">
        <w:rPr>
          <w:i/>
        </w:rPr>
        <w:t>Thorax</w:t>
      </w:r>
      <w:r w:rsidRPr="001F6058">
        <w:t xml:space="preserve"> 2017;</w:t>
      </w:r>
      <w:r w:rsidRPr="001F6058">
        <w:rPr>
          <w:b/>
        </w:rPr>
        <w:t>72</w:t>
      </w:r>
      <w:r w:rsidRPr="001F6058">
        <w:t>(4):304-310. doi: 10.1136/thoraxjnl-2016-208775.</w:t>
      </w:r>
    </w:p>
    <w:p w14:paraId="5839D548" w14:textId="77777777" w:rsidR="001F6058" w:rsidRPr="001F6058" w:rsidRDefault="001F6058" w:rsidP="001F6058">
      <w:pPr>
        <w:pStyle w:val="EndNoteBibliography"/>
        <w:spacing w:after="0"/>
      </w:pPr>
      <w:r w:rsidRPr="001F6058">
        <w:t>22.</w:t>
      </w:r>
      <w:r w:rsidRPr="001F6058">
        <w:tab/>
        <w:t xml:space="preserve">Sivan A, Corrales L, Hubert N, et al.; Commensal Bifidobacterium promotes antitumor immunity and facilitates anti-PD-L1 efficacy. </w:t>
      </w:r>
      <w:r w:rsidRPr="001F6058">
        <w:rPr>
          <w:i/>
        </w:rPr>
        <w:t>Science</w:t>
      </w:r>
      <w:r w:rsidRPr="001F6058">
        <w:t xml:space="preserve"> 2015;</w:t>
      </w:r>
      <w:r w:rsidRPr="001F6058">
        <w:rPr>
          <w:b/>
        </w:rPr>
        <w:t>350</w:t>
      </w:r>
      <w:r w:rsidRPr="001F6058">
        <w:t>(6264):1084-9. doi: 10.1126/science.aac4255.</w:t>
      </w:r>
    </w:p>
    <w:p w14:paraId="1EFCF514" w14:textId="77777777" w:rsidR="001F6058" w:rsidRPr="001F6058" w:rsidRDefault="001F6058" w:rsidP="001F6058">
      <w:pPr>
        <w:pStyle w:val="EndNoteBibliography"/>
        <w:spacing w:after="0"/>
      </w:pPr>
      <w:r w:rsidRPr="001F6058">
        <w:t>23.</w:t>
      </w:r>
      <w:r w:rsidRPr="001F6058">
        <w:tab/>
        <w:t xml:space="preserve">Pavan S, Desreumaux P, Mercenier A; Use of mouse models to evaluate the persistence, safety, and immune modulation capacities of lactic acid bacteria. </w:t>
      </w:r>
      <w:r w:rsidRPr="001F6058">
        <w:rPr>
          <w:i/>
        </w:rPr>
        <w:t>Clin Diagn Lab Immunol</w:t>
      </w:r>
      <w:r w:rsidRPr="001F6058">
        <w:t xml:space="preserve"> 2003;</w:t>
      </w:r>
      <w:r w:rsidRPr="001F6058">
        <w:rPr>
          <w:b/>
        </w:rPr>
        <w:t>10</w:t>
      </w:r>
      <w:r w:rsidRPr="001F6058">
        <w:t>(4):696-701. doi: 10.1128/cdli.10.4.696-701.2003.</w:t>
      </w:r>
    </w:p>
    <w:p w14:paraId="703EF2F1" w14:textId="77777777" w:rsidR="001F6058" w:rsidRPr="001F6058" w:rsidRDefault="001F6058" w:rsidP="001F6058">
      <w:pPr>
        <w:pStyle w:val="EndNoteBibliography"/>
        <w:spacing w:after="0"/>
      </w:pPr>
      <w:r w:rsidRPr="001F6058">
        <w:t>24.</w:t>
      </w:r>
      <w:r w:rsidRPr="001F6058">
        <w:tab/>
        <w:t xml:space="preserve">Asakuma S, Hatakeyama E, Urashima T, et al.; Physiology of consumption of human milk oligosaccharides by infant gut-associated bifidobacteria. </w:t>
      </w:r>
      <w:r w:rsidRPr="001F6058">
        <w:rPr>
          <w:i/>
        </w:rPr>
        <w:t>J Biol Chem</w:t>
      </w:r>
      <w:r w:rsidRPr="001F6058">
        <w:t xml:space="preserve"> 2011;</w:t>
      </w:r>
      <w:r w:rsidRPr="001F6058">
        <w:rPr>
          <w:b/>
        </w:rPr>
        <w:t>286</w:t>
      </w:r>
      <w:r w:rsidRPr="001F6058">
        <w:t>(40):34583-92. doi: 10.1074/jbc.M111.248138.</w:t>
      </w:r>
    </w:p>
    <w:p w14:paraId="73D2E2BC" w14:textId="77777777" w:rsidR="001F6058" w:rsidRPr="001F6058" w:rsidRDefault="001F6058" w:rsidP="001F6058">
      <w:pPr>
        <w:pStyle w:val="EndNoteBibliography"/>
        <w:spacing w:after="0"/>
      </w:pPr>
      <w:r w:rsidRPr="001F6058">
        <w:t>25.</w:t>
      </w:r>
      <w:r w:rsidRPr="001F6058">
        <w:tab/>
        <w:t xml:space="preserve">Curiel JA, Peirotén Á, Landete JM, et al.; Architecture Insight of Bifidobacterial α-L-Fucosidases. </w:t>
      </w:r>
      <w:r w:rsidRPr="001F6058">
        <w:rPr>
          <w:i/>
        </w:rPr>
        <w:t>International Journal of Molecular Sciences</w:t>
      </w:r>
      <w:r w:rsidRPr="001F6058">
        <w:t xml:space="preserve"> 2021: doi: 10.3390/ijms22168462.</w:t>
      </w:r>
    </w:p>
    <w:p w14:paraId="532783F9" w14:textId="77777777" w:rsidR="001F6058" w:rsidRPr="001F6058" w:rsidRDefault="001F6058" w:rsidP="001F6058">
      <w:pPr>
        <w:pStyle w:val="EndNoteBibliography"/>
        <w:spacing w:after="0"/>
      </w:pPr>
      <w:r w:rsidRPr="001F6058">
        <w:t>26.</w:t>
      </w:r>
      <w:r w:rsidRPr="001F6058">
        <w:tab/>
        <w:t xml:space="preserve">Cantarel BL, Coutinho PM, Rancurel C, et al.; The Carbohydrate-Active EnZymes database (CAZy): an expert resource for Glycogenomics. </w:t>
      </w:r>
      <w:r w:rsidRPr="001F6058">
        <w:rPr>
          <w:i/>
        </w:rPr>
        <w:t>Nucleic Acids Res</w:t>
      </w:r>
      <w:r w:rsidRPr="001F6058">
        <w:t xml:space="preserve"> 2009;</w:t>
      </w:r>
      <w:r w:rsidRPr="001F6058">
        <w:rPr>
          <w:b/>
        </w:rPr>
        <w:t>37</w:t>
      </w:r>
      <w:r w:rsidRPr="001F6058">
        <w:t>(Database issue):D233-8. doi: 10.1093/nar/gkn663.</w:t>
      </w:r>
    </w:p>
    <w:p w14:paraId="7A11C14C" w14:textId="77777777" w:rsidR="001F6058" w:rsidRPr="001F6058" w:rsidRDefault="001F6058" w:rsidP="001F6058">
      <w:pPr>
        <w:pStyle w:val="EndNoteBibliography"/>
        <w:spacing w:after="0"/>
      </w:pPr>
      <w:r w:rsidRPr="001F6058">
        <w:t>27.</w:t>
      </w:r>
      <w:r w:rsidRPr="001F6058">
        <w:tab/>
        <w:t xml:space="preserve">Gotoh A, Katoh T, Sakanaka M, et al.; Sharing of human milk oligosaccharides degradants within bifidobacterial communities in faecal cultures supplemented with Bifidobacterium bifidum. </w:t>
      </w:r>
      <w:r w:rsidRPr="001F6058">
        <w:rPr>
          <w:i/>
        </w:rPr>
        <w:t>Sci Rep</w:t>
      </w:r>
      <w:r w:rsidRPr="001F6058">
        <w:t xml:space="preserve"> 2018;</w:t>
      </w:r>
      <w:r w:rsidRPr="001F6058">
        <w:rPr>
          <w:b/>
        </w:rPr>
        <w:t>8</w:t>
      </w:r>
      <w:r w:rsidRPr="001F6058">
        <w:t>(1):13958. doi: 10.1038/s41598-018-32080-3.</w:t>
      </w:r>
    </w:p>
    <w:p w14:paraId="628DFDE2" w14:textId="77777777" w:rsidR="001F6058" w:rsidRPr="001F6058" w:rsidRDefault="001F6058" w:rsidP="001F6058">
      <w:pPr>
        <w:pStyle w:val="EndNoteBibliography"/>
        <w:spacing w:after="0"/>
      </w:pPr>
      <w:r w:rsidRPr="001F6058">
        <w:t>28.</w:t>
      </w:r>
      <w:r w:rsidRPr="001F6058">
        <w:tab/>
        <w:t xml:space="preserve">Choo JM, Rogers GB; Establishment of murine gut microbiota in gnotobiotic mice. </w:t>
      </w:r>
      <w:r w:rsidRPr="001F6058">
        <w:rPr>
          <w:i/>
        </w:rPr>
        <w:t>iScience</w:t>
      </w:r>
      <w:r w:rsidRPr="001F6058">
        <w:t xml:space="preserve"> 2021;</w:t>
      </w:r>
      <w:r w:rsidRPr="001F6058">
        <w:rPr>
          <w:b/>
        </w:rPr>
        <w:t>24</w:t>
      </w:r>
      <w:r w:rsidRPr="001F6058">
        <w:t>(2):102049. doi: 10.1016/j.isci.2021.102049.</w:t>
      </w:r>
    </w:p>
    <w:p w14:paraId="61DD76F3" w14:textId="77777777" w:rsidR="001F6058" w:rsidRPr="001F6058" w:rsidRDefault="001F6058" w:rsidP="001F6058">
      <w:pPr>
        <w:pStyle w:val="EndNoteBibliography"/>
        <w:spacing w:after="0"/>
      </w:pPr>
      <w:r w:rsidRPr="001F6058">
        <w:t>29.</w:t>
      </w:r>
      <w:r w:rsidRPr="001F6058">
        <w:tab/>
        <w:t xml:space="preserve">Choo JM, Leong LE, Rogers GB; Sample storage conditions significantly influence faecal microbiome profiles. </w:t>
      </w:r>
      <w:r w:rsidRPr="001F6058">
        <w:rPr>
          <w:i/>
        </w:rPr>
        <w:t>Sci Rep</w:t>
      </w:r>
      <w:r w:rsidRPr="001F6058">
        <w:t xml:space="preserve"> 2015;</w:t>
      </w:r>
      <w:r w:rsidRPr="001F6058">
        <w:rPr>
          <w:b/>
        </w:rPr>
        <w:t>5</w:t>
      </w:r>
      <w:r w:rsidRPr="001F6058">
        <w:t>:16350. doi: 10.1038/srep16350.</w:t>
      </w:r>
    </w:p>
    <w:p w14:paraId="2DFD3FD6" w14:textId="77777777" w:rsidR="001F6058" w:rsidRPr="001F6058" w:rsidRDefault="001F6058" w:rsidP="001F6058">
      <w:pPr>
        <w:pStyle w:val="EndNoteBibliography"/>
        <w:spacing w:after="0"/>
      </w:pPr>
      <w:r w:rsidRPr="001F6058">
        <w:t>30.</w:t>
      </w:r>
      <w:r w:rsidRPr="001F6058">
        <w:tab/>
        <w:t xml:space="preserve">Bolyen E, Rideout JR, Dillon MR, et al.; Reproducible, interactive, scalable and extensible microbiome data science using QIIME 2. </w:t>
      </w:r>
      <w:r w:rsidRPr="001F6058">
        <w:rPr>
          <w:i/>
        </w:rPr>
        <w:t>Nat Biotechnol</w:t>
      </w:r>
      <w:r w:rsidRPr="001F6058">
        <w:t xml:space="preserve"> 2019;</w:t>
      </w:r>
      <w:r w:rsidRPr="001F6058">
        <w:rPr>
          <w:b/>
        </w:rPr>
        <w:t>37</w:t>
      </w:r>
      <w:r w:rsidRPr="001F6058">
        <w:t>(8):852-857. doi: 10.1038/s41587-019-0209-9.</w:t>
      </w:r>
    </w:p>
    <w:p w14:paraId="1F890ED2" w14:textId="77777777" w:rsidR="001F6058" w:rsidRPr="001F6058" w:rsidRDefault="001F6058" w:rsidP="001F6058">
      <w:pPr>
        <w:pStyle w:val="EndNoteBibliography"/>
        <w:spacing w:after="0"/>
      </w:pPr>
      <w:r w:rsidRPr="001F6058">
        <w:t>31.</w:t>
      </w:r>
      <w:r w:rsidRPr="001F6058">
        <w:tab/>
        <w:t xml:space="preserve">Callahan BJ, McMurdie PJ, Rosen MJ, et al.; DADA2: High-resolution sample inference from Illumina amplicon data. </w:t>
      </w:r>
      <w:r w:rsidRPr="001F6058">
        <w:rPr>
          <w:i/>
        </w:rPr>
        <w:t>Nat Methods</w:t>
      </w:r>
      <w:r w:rsidRPr="001F6058">
        <w:t xml:space="preserve"> 2016;</w:t>
      </w:r>
      <w:r w:rsidRPr="001F6058">
        <w:rPr>
          <w:b/>
        </w:rPr>
        <w:t>13</w:t>
      </w:r>
      <w:r w:rsidRPr="001F6058">
        <w:t>(7):581-3. doi: 10.1038/nmeth.3869.</w:t>
      </w:r>
    </w:p>
    <w:p w14:paraId="69EC4C7B" w14:textId="77777777" w:rsidR="001F6058" w:rsidRPr="001F6058" w:rsidRDefault="001F6058" w:rsidP="001F6058">
      <w:pPr>
        <w:pStyle w:val="EndNoteBibliography"/>
        <w:spacing w:after="0"/>
      </w:pPr>
      <w:r w:rsidRPr="001F6058">
        <w:t>32.</w:t>
      </w:r>
      <w:r w:rsidRPr="001F6058">
        <w:tab/>
        <w:t xml:space="preserve">Quast C, Pruesse E, Yilmaz P, et al.; The SILVA ribosomal RNA gene database project: improved data processing and web-based tools. </w:t>
      </w:r>
      <w:r w:rsidRPr="001F6058">
        <w:rPr>
          <w:i/>
        </w:rPr>
        <w:t>Nucleic Acids Res</w:t>
      </w:r>
      <w:r w:rsidRPr="001F6058">
        <w:t xml:space="preserve"> 2013;</w:t>
      </w:r>
      <w:r w:rsidRPr="001F6058">
        <w:rPr>
          <w:b/>
        </w:rPr>
        <w:t>41</w:t>
      </w:r>
      <w:r w:rsidRPr="001F6058">
        <w:t>(Database issue):D590-6. doi: 10.1093/nar/gks1219.</w:t>
      </w:r>
    </w:p>
    <w:p w14:paraId="18A1088B" w14:textId="77777777" w:rsidR="001F6058" w:rsidRPr="001F6058" w:rsidRDefault="001F6058" w:rsidP="001F6058">
      <w:pPr>
        <w:pStyle w:val="EndNoteBibliography"/>
        <w:spacing w:after="0"/>
      </w:pPr>
      <w:r w:rsidRPr="001F6058">
        <w:t>33.</w:t>
      </w:r>
      <w:r w:rsidRPr="001F6058">
        <w:tab/>
        <w:t xml:space="preserve">Taylor SL, Leong LEX, Sims SK, et al.; The cystic fibrosis gut as a potential source of multidrug resistant pathogens. </w:t>
      </w:r>
      <w:r w:rsidRPr="001F6058">
        <w:rPr>
          <w:i/>
        </w:rPr>
        <w:t>J Cyst Fibros</w:t>
      </w:r>
      <w:r w:rsidRPr="001F6058">
        <w:t xml:space="preserve"> 2021;</w:t>
      </w:r>
      <w:r w:rsidRPr="001F6058">
        <w:rPr>
          <w:b/>
        </w:rPr>
        <w:t>20</w:t>
      </w:r>
      <w:r w:rsidRPr="001F6058">
        <w:t>(3):413-420. doi: 10.1016/j.jcf.2020.11.009.</w:t>
      </w:r>
    </w:p>
    <w:p w14:paraId="258D096B" w14:textId="77777777" w:rsidR="001F6058" w:rsidRPr="001F6058" w:rsidRDefault="001F6058" w:rsidP="001F6058">
      <w:pPr>
        <w:pStyle w:val="EndNoteBibliography"/>
        <w:spacing w:after="0"/>
      </w:pPr>
      <w:r w:rsidRPr="001F6058">
        <w:t>34.</w:t>
      </w:r>
      <w:r w:rsidRPr="001F6058">
        <w:tab/>
        <w:t xml:space="preserve">Segata N, Izard J, Waldron L, et al.; Metagenomic biomarker discovery and explanation. </w:t>
      </w:r>
      <w:r w:rsidRPr="001F6058">
        <w:rPr>
          <w:i/>
        </w:rPr>
        <w:t>Genome Biol</w:t>
      </w:r>
      <w:r w:rsidRPr="001F6058">
        <w:t xml:space="preserve"> 2011;</w:t>
      </w:r>
      <w:r w:rsidRPr="001F6058">
        <w:rPr>
          <w:b/>
        </w:rPr>
        <w:t>12</w:t>
      </w:r>
      <w:r w:rsidRPr="001F6058">
        <w:t>(6):R60. doi: 10.1186/gb-2011-12-6-r60.</w:t>
      </w:r>
    </w:p>
    <w:p w14:paraId="575A42B4" w14:textId="77777777" w:rsidR="001F6058" w:rsidRPr="001F6058" w:rsidRDefault="001F6058" w:rsidP="001F6058">
      <w:pPr>
        <w:pStyle w:val="EndNoteBibliography"/>
        <w:spacing w:after="0"/>
      </w:pPr>
      <w:r w:rsidRPr="001F6058">
        <w:t>35.</w:t>
      </w:r>
      <w:r w:rsidRPr="001F6058">
        <w:tab/>
        <w:t xml:space="preserve">Bry L, Falk PG, Midtvedt T, et al.; A model of host-microbial interactions in an open mammalian ecosystem. </w:t>
      </w:r>
      <w:r w:rsidRPr="001F6058">
        <w:rPr>
          <w:i/>
        </w:rPr>
        <w:t>Science</w:t>
      </w:r>
      <w:r w:rsidRPr="001F6058">
        <w:t xml:space="preserve"> 1996;</w:t>
      </w:r>
      <w:r w:rsidRPr="001F6058">
        <w:rPr>
          <w:b/>
        </w:rPr>
        <w:t>273</w:t>
      </w:r>
      <w:r w:rsidRPr="001F6058">
        <w:t>(5280):1380-3.</w:t>
      </w:r>
    </w:p>
    <w:p w14:paraId="5903FBC4" w14:textId="77777777" w:rsidR="001F6058" w:rsidRPr="001F6058" w:rsidRDefault="001F6058" w:rsidP="001F6058">
      <w:pPr>
        <w:pStyle w:val="EndNoteBibliography"/>
        <w:spacing w:after="0"/>
      </w:pPr>
      <w:r w:rsidRPr="001F6058">
        <w:lastRenderedPageBreak/>
        <w:t>36.</w:t>
      </w:r>
      <w:r w:rsidRPr="001F6058">
        <w:tab/>
        <w:t xml:space="preserve">Rauch M, Lynch SV; The potential for probiotic manipulation of the gastrointestinal microbiome. </w:t>
      </w:r>
      <w:r w:rsidRPr="001F6058">
        <w:rPr>
          <w:i/>
        </w:rPr>
        <w:t>Curr Opin Biotechnol</w:t>
      </w:r>
      <w:r w:rsidRPr="001F6058">
        <w:t xml:space="preserve"> 2012;</w:t>
      </w:r>
      <w:r w:rsidRPr="001F6058">
        <w:rPr>
          <w:b/>
        </w:rPr>
        <w:t>23</w:t>
      </w:r>
      <w:r w:rsidRPr="001F6058">
        <w:t>(2):192-201. doi: 10.1016/j.copbio.2011.11.004.</w:t>
      </w:r>
    </w:p>
    <w:p w14:paraId="2684D1F3" w14:textId="77777777" w:rsidR="001F6058" w:rsidRPr="001F6058" w:rsidRDefault="001F6058" w:rsidP="001F6058">
      <w:pPr>
        <w:pStyle w:val="EndNoteBibliography"/>
        <w:spacing w:after="0"/>
      </w:pPr>
      <w:r w:rsidRPr="001F6058">
        <w:t>37.</w:t>
      </w:r>
      <w:r w:rsidRPr="001F6058">
        <w:tab/>
        <w:t xml:space="preserve">Rijkers GT, de Vos WM, Brummer RJ, et al.; Health benefits and health claims of probiotics: bridging science and marketing. </w:t>
      </w:r>
      <w:r w:rsidRPr="001F6058">
        <w:rPr>
          <w:i/>
        </w:rPr>
        <w:t>Br J Nutr</w:t>
      </w:r>
      <w:r w:rsidRPr="001F6058">
        <w:t xml:space="preserve"> 2011;</w:t>
      </w:r>
      <w:r w:rsidRPr="001F6058">
        <w:rPr>
          <w:b/>
        </w:rPr>
        <w:t>106</w:t>
      </w:r>
      <w:r w:rsidRPr="001F6058">
        <w:t>(9):1291-6. doi: 10.1017/S000711451100287X.</w:t>
      </w:r>
    </w:p>
    <w:p w14:paraId="5657517A" w14:textId="77777777" w:rsidR="001F6058" w:rsidRPr="001F6058" w:rsidRDefault="001F6058" w:rsidP="001F6058">
      <w:pPr>
        <w:pStyle w:val="EndNoteBibliography"/>
        <w:spacing w:after="0"/>
      </w:pPr>
      <w:r w:rsidRPr="001F6058">
        <w:t>38.</w:t>
      </w:r>
      <w:r w:rsidRPr="001F6058">
        <w:tab/>
        <w:t xml:space="preserve">Bernatek M, Zukiewicz-Sobczak W, Lachowicz-Wisniewska S, et al.; Factors Determining Effective Probiotic Activity: Evaluation of Survival and Antibacterial Activity of Selected Probiotic Products Using an "In Vitro" Study. </w:t>
      </w:r>
      <w:r w:rsidRPr="001F6058">
        <w:rPr>
          <w:i/>
        </w:rPr>
        <w:t>Nutrients</w:t>
      </w:r>
      <w:r w:rsidRPr="001F6058">
        <w:t xml:space="preserve"> 2022;</w:t>
      </w:r>
      <w:r w:rsidRPr="001F6058">
        <w:rPr>
          <w:b/>
        </w:rPr>
        <w:t>14</w:t>
      </w:r>
      <w:r w:rsidRPr="001F6058">
        <w:t>(16). doi: 10.3390/nu14163323.</w:t>
      </w:r>
    </w:p>
    <w:p w14:paraId="79278269" w14:textId="77777777" w:rsidR="001F6058" w:rsidRPr="001F6058" w:rsidRDefault="001F6058" w:rsidP="001F6058">
      <w:pPr>
        <w:pStyle w:val="EndNoteBibliography"/>
        <w:spacing w:after="0"/>
      </w:pPr>
      <w:r w:rsidRPr="001F6058">
        <w:t>39.</w:t>
      </w:r>
      <w:r w:rsidRPr="001F6058">
        <w:tab/>
        <w:t xml:space="preserve">Morelli L, Pellegrino P; A critical evaluation of the factors affecting the survival and persistence of beneficial bacteria in healthy adults. </w:t>
      </w:r>
      <w:r w:rsidRPr="001F6058">
        <w:rPr>
          <w:i/>
        </w:rPr>
        <w:t>Benef Microbes</w:t>
      </w:r>
      <w:r w:rsidRPr="001F6058">
        <w:t xml:space="preserve"> 2021;</w:t>
      </w:r>
      <w:r w:rsidRPr="001F6058">
        <w:rPr>
          <w:b/>
        </w:rPr>
        <w:t>12</w:t>
      </w:r>
      <w:r w:rsidRPr="001F6058">
        <w:t>(4):15-25. doi: 10.3920/BM2021.0017.</w:t>
      </w:r>
    </w:p>
    <w:p w14:paraId="34E9A6AB" w14:textId="77777777" w:rsidR="001F6058" w:rsidRPr="001F6058" w:rsidRDefault="001F6058" w:rsidP="001F6058">
      <w:pPr>
        <w:pStyle w:val="EndNoteBibliography"/>
        <w:spacing w:after="0"/>
      </w:pPr>
      <w:r w:rsidRPr="001F6058">
        <w:t>40.</w:t>
      </w:r>
      <w:r w:rsidRPr="001F6058">
        <w:tab/>
        <w:t xml:space="preserve">Holmes ZC, Villa MM, Durand HK, et al.; Microbiota responses to different prebiotics are conserved within individuals and associated with habitual fiber intake. </w:t>
      </w:r>
      <w:r w:rsidRPr="001F6058">
        <w:rPr>
          <w:i/>
        </w:rPr>
        <w:t>Microbiome</w:t>
      </w:r>
      <w:r w:rsidRPr="001F6058">
        <w:t xml:space="preserve"> 2022;</w:t>
      </w:r>
      <w:r w:rsidRPr="001F6058">
        <w:rPr>
          <w:b/>
        </w:rPr>
        <w:t>10</w:t>
      </w:r>
      <w:r w:rsidRPr="001F6058">
        <w:t>(1):114. doi: 10.1186/s40168-022-01307-x.</w:t>
      </w:r>
    </w:p>
    <w:p w14:paraId="5DDBE544" w14:textId="77777777" w:rsidR="001F6058" w:rsidRPr="001F6058" w:rsidRDefault="001F6058" w:rsidP="001F6058">
      <w:pPr>
        <w:pStyle w:val="EndNoteBibliography"/>
        <w:spacing w:after="0"/>
      </w:pPr>
      <w:r w:rsidRPr="001F6058">
        <w:t>41.</w:t>
      </w:r>
      <w:r w:rsidRPr="001F6058">
        <w:tab/>
        <w:t xml:space="preserve">Yatsunenko T, Rey FE, Manary MJ, et al.; Human gut microbiome viewed across age and geography. </w:t>
      </w:r>
      <w:r w:rsidRPr="001F6058">
        <w:rPr>
          <w:i/>
        </w:rPr>
        <w:t>Nature</w:t>
      </w:r>
      <w:r w:rsidRPr="001F6058">
        <w:t xml:space="preserve"> 2012;</w:t>
      </w:r>
      <w:r w:rsidRPr="001F6058">
        <w:rPr>
          <w:b/>
        </w:rPr>
        <w:t>486</w:t>
      </w:r>
      <w:r w:rsidRPr="001F6058">
        <w:t>(7402):222-7. doi: 10.1038/nature11053.</w:t>
      </w:r>
    </w:p>
    <w:p w14:paraId="3B02FEA3" w14:textId="77777777" w:rsidR="001F6058" w:rsidRPr="001F6058" w:rsidRDefault="001F6058" w:rsidP="001F6058">
      <w:pPr>
        <w:pStyle w:val="EndNoteBibliography"/>
        <w:spacing w:after="0"/>
      </w:pPr>
      <w:r w:rsidRPr="001F6058">
        <w:t>42.</w:t>
      </w:r>
      <w:r w:rsidRPr="001F6058">
        <w:tab/>
        <w:t xml:space="preserve">Maldonado-Gomez MX, Martinez I, Bottacini F, et al.; Stable Engraftment of Bifidobacterium longum AH1206 in the Human Gut Depends on Individualized Features of the Resident Microbiome. </w:t>
      </w:r>
      <w:r w:rsidRPr="001F6058">
        <w:rPr>
          <w:i/>
        </w:rPr>
        <w:t>Cell Host Microbe</w:t>
      </w:r>
      <w:r w:rsidRPr="001F6058">
        <w:t xml:space="preserve"> 2016;</w:t>
      </w:r>
      <w:r w:rsidRPr="001F6058">
        <w:rPr>
          <w:b/>
        </w:rPr>
        <w:t>20</w:t>
      </w:r>
      <w:r w:rsidRPr="001F6058">
        <w:t>(4):515-526. doi: 10.1016/j.chom.2016.09.001.</w:t>
      </w:r>
    </w:p>
    <w:p w14:paraId="56DBE302" w14:textId="77777777" w:rsidR="001F6058" w:rsidRPr="001F6058" w:rsidRDefault="001F6058" w:rsidP="001F6058">
      <w:pPr>
        <w:pStyle w:val="EndNoteBibliography"/>
        <w:spacing w:after="0"/>
      </w:pPr>
      <w:r w:rsidRPr="001F6058">
        <w:t>43.</w:t>
      </w:r>
      <w:r w:rsidRPr="001F6058">
        <w:tab/>
        <w:t xml:space="preserve">Montassier E, Valdes-Mas R, Batard E, et al.; Probiotics impact the antibiotic resistance gene reservoir along the human GI tract in a person-specific and antibiotic-dependent manner. </w:t>
      </w:r>
      <w:r w:rsidRPr="001F6058">
        <w:rPr>
          <w:i/>
        </w:rPr>
        <w:t>Nat Microbiol</w:t>
      </w:r>
      <w:r w:rsidRPr="001F6058">
        <w:t xml:space="preserve"> 2021;</w:t>
      </w:r>
      <w:r w:rsidRPr="001F6058">
        <w:rPr>
          <w:b/>
        </w:rPr>
        <w:t>6</w:t>
      </w:r>
      <w:r w:rsidRPr="001F6058">
        <w:t>(8):1043-1054. doi: 10.1038/s41564-021-00920-0.</w:t>
      </w:r>
    </w:p>
    <w:p w14:paraId="1DAE43E6" w14:textId="77777777" w:rsidR="001F6058" w:rsidRPr="001F6058" w:rsidRDefault="001F6058" w:rsidP="001F6058">
      <w:pPr>
        <w:pStyle w:val="EndNoteBibliography"/>
        <w:spacing w:after="0"/>
      </w:pPr>
      <w:r w:rsidRPr="001F6058">
        <w:t>44.</w:t>
      </w:r>
      <w:r w:rsidRPr="001F6058">
        <w:tab/>
        <w:t xml:space="preserve">Odamaki T, Horigome A, Sugahara H, et al.; Comparative Genomics Revealed Genetic Diversity and Species/Strain-Level Differences in Carbohydrate Metabolism of Three Probiotic Bifidobacterial Species. </w:t>
      </w:r>
      <w:r w:rsidRPr="001F6058">
        <w:rPr>
          <w:i/>
        </w:rPr>
        <w:t>Int J Genomics</w:t>
      </w:r>
      <w:r w:rsidRPr="001F6058">
        <w:t xml:space="preserve"> 2015;</w:t>
      </w:r>
      <w:r w:rsidRPr="001F6058">
        <w:rPr>
          <w:b/>
        </w:rPr>
        <w:t>2015</w:t>
      </w:r>
      <w:r w:rsidRPr="001F6058">
        <w:t>:567809. doi: 10.1155/2015/567809.</w:t>
      </w:r>
    </w:p>
    <w:p w14:paraId="71AD929B" w14:textId="77777777" w:rsidR="001F6058" w:rsidRPr="001F6058" w:rsidRDefault="001F6058" w:rsidP="001F6058">
      <w:pPr>
        <w:pStyle w:val="EndNoteBibliography"/>
        <w:spacing w:after="0"/>
      </w:pPr>
      <w:r w:rsidRPr="001F6058">
        <w:t>45.</w:t>
      </w:r>
      <w:r w:rsidRPr="001F6058">
        <w:tab/>
        <w:t xml:space="preserve">Ng KM, Ferreyra JA, Higginbottom SK, et al.; Microbiota-liberated host sugars facilitate post-antibiotic expansion of enteric pathogens. </w:t>
      </w:r>
      <w:r w:rsidRPr="001F6058">
        <w:rPr>
          <w:i/>
        </w:rPr>
        <w:t>Nature</w:t>
      </w:r>
      <w:r w:rsidRPr="001F6058">
        <w:t xml:space="preserve"> 2013;</w:t>
      </w:r>
      <w:r w:rsidRPr="001F6058">
        <w:rPr>
          <w:b/>
        </w:rPr>
        <w:t>502</w:t>
      </w:r>
      <w:r w:rsidRPr="001F6058">
        <w:t>(7469):96-9. doi: 10.1038/nature12503.</w:t>
      </w:r>
    </w:p>
    <w:p w14:paraId="3C4F988F" w14:textId="77777777" w:rsidR="001F6058" w:rsidRPr="001F6058" w:rsidRDefault="001F6058" w:rsidP="001F6058">
      <w:pPr>
        <w:pStyle w:val="EndNoteBibliography"/>
        <w:spacing w:after="0"/>
      </w:pPr>
      <w:r w:rsidRPr="001F6058">
        <w:t>46.</w:t>
      </w:r>
      <w:r w:rsidRPr="001F6058">
        <w:tab/>
        <w:t xml:space="preserve">Egan M, Motherway MO, Kilcoyne M, et al.; Cross-feeding by Bifidobacterium breve UCC2003 during co-cultivation with Bifidobacterium bifidum PRL2010 in a mucin-based medium. </w:t>
      </w:r>
      <w:r w:rsidRPr="001F6058">
        <w:rPr>
          <w:i/>
        </w:rPr>
        <w:t>BMC Microbiol</w:t>
      </w:r>
      <w:r w:rsidRPr="001F6058">
        <w:t xml:space="preserve"> 2014;</w:t>
      </w:r>
      <w:r w:rsidRPr="001F6058">
        <w:rPr>
          <w:b/>
        </w:rPr>
        <w:t>14</w:t>
      </w:r>
      <w:r w:rsidRPr="001F6058">
        <w:t>:282. doi: 10.1186/s12866-014-0282-7.</w:t>
      </w:r>
    </w:p>
    <w:p w14:paraId="24A8D14A" w14:textId="77777777" w:rsidR="001F6058" w:rsidRPr="001F6058" w:rsidRDefault="001F6058" w:rsidP="001F6058">
      <w:pPr>
        <w:pStyle w:val="EndNoteBibliography"/>
        <w:spacing w:after="0"/>
      </w:pPr>
      <w:r w:rsidRPr="001F6058">
        <w:t>47.</w:t>
      </w:r>
      <w:r w:rsidRPr="001F6058">
        <w:tab/>
        <w:t xml:space="preserve">Kheadr E, Dabour N, Le Lay C, et al.; Antibiotic susceptibility profile of bifidobacteria as affected by oxgall, acid, and hydrogen peroxide stress. </w:t>
      </w:r>
      <w:r w:rsidRPr="001F6058">
        <w:rPr>
          <w:i/>
        </w:rPr>
        <w:t>Antimicrob Agents Chemother</w:t>
      </w:r>
      <w:r w:rsidRPr="001F6058">
        <w:t xml:space="preserve"> 2007;</w:t>
      </w:r>
      <w:r w:rsidRPr="001F6058">
        <w:rPr>
          <w:b/>
        </w:rPr>
        <w:t>51</w:t>
      </w:r>
      <w:r w:rsidRPr="001F6058">
        <w:t>(1):169-74. doi: 10.1128/AAC.00261-06.</w:t>
      </w:r>
    </w:p>
    <w:p w14:paraId="53CF1B34" w14:textId="77777777" w:rsidR="001F6058" w:rsidRPr="001F6058" w:rsidRDefault="001F6058" w:rsidP="001F6058">
      <w:pPr>
        <w:pStyle w:val="EndNoteBibliography"/>
        <w:spacing w:after="0"/>
      </w:pPr>
      <w:r w:rsidRPr="001F6058">
        <w:t>48.</w:t>
      </w:r>
      <w:r w:rsidRPr="001F6058">
        <w:tab/>
        <w:t xml:space="preserve">Lynn MA, Ryan FJ, Tee YC, et al.; Protocol to assess the impact of early-life antibiotic exposure on murine longevity. </w:t>
      </w:r>
      <w:r w:rsidRPr="001F6058">
        <w:rPr>
          <w:i/>
        </w:rPr>
        <w:t>STAR Protoc</w:t>
      </w:r>
      <w:r w:rsidRPr="001F6058">
        <w:t xml:space="preserve"> 2022;</w:t>
      </w:r>
      <w:r w:rsidRPr="001F6058">
        <w:rPr>
          <w:b/>
        </w:rPr>
        <w:t>3</w:t>
      </w:r>
      <w:r w:rsidRPr="001F6058">
        <w:t>(1):101220. doi: 10.1016/j.xpro.2022.101220.</w:t>
      </w:r>
    </w:p>
    <w:p w14:paraId="66D8638F" w14:textId="77777777" w:rsidR="001F6058" w:rsidRPr="001F6058" w:rsidRDefault="001F6058" w:rsidP="001F6058">
      <w:pPr>
        <w:pStyle w:val="EndNoteBibliography"/>
        <w:spacing w:after="0"/>
      </w:pPr>
      <w:r w:rsidRPr="001F6058">
        <w:t>49.</w:t>
      </w:r>
      <w:r w:rsidRPr="001F6058">
        <w:tab/>
        <w:t xml:space="preserve">Lynn MA, Tumes DJ, Choo JM, et al.; Early-Life Antibiotic-Driven Dysbiosis Leads to Dysregulated Vaccine Immune Responses in Mice. </w:t>
      </w:r>
      <w:r w:rsidRPr="001F6058">
        <w:rPr>
          <w:i/>
        </w:rPr>
        <w:t>Cell Host Microbe</w:t>
      </w:r>
      <w:r w:rsidRPr="001F6058">
        <w:t xml:space="preserve"> 2018;</w:t>
      </w:r>
      <w:r w:rsidRPr="001F6058">
        <w:rPr>
          <w:b/>
        </w:rPr>
        <w:t>23</w:t>
      </w:r>
      <w:r w:rsidRPr="001F6058">
        <w:t>(5):653-660 e5. doi: 10.1016/j.chom.2018.04.009.</w:t>
      </w:r>
    </w:p>
    <w:p w14:paraId="6FA36952" w14:textId="77777777" w:rsidR="001F6058" w:rsidRPr="001F6058" w:rsidRDefault="001F6058" w:rsidP="001F6058">
      <w:pPr>
        <w:pStyle w:val="EndNoteBibliography"/>
        <w:spacing w:after="0"/>
      </w:pPr>
      <w:r w:rsidRPr="001F6058">
        <w:t>50.</w:t>
      </w:r>
      <w:r w:rsidRPr="001F6058">
        <w:tab/>
        <w:t xml:space="preserve">McMullan B, Cooper C, Spotswood N, et al.; Antibiotic prescribing in neonatal sepsis: an Australian nationwide survey. </w:t>
      </w:r>
      <w:r w:rsidRPr="001F6058">
        <w:rPr>
          <w:i/>
        </w:rPr>
        <w:t>BMJ Paediatr Open</w:t>
      </w:r>
      <w:r w:rsidRPr="001F6058">
        <w:t xml:space="preserve"> 2020;</w:t>
      </w:r>
      <w:r w:rsidRPr="001F6058">
        <w:rPr>
          <w:b/>
        </w:rPr>
        <w:t>4</w:t>
      </w:r>
      <w:r w:rsidRPr="001F6058">
        <w:t>(1):e000643. doi: 10.1136/bmjpo-2020-000643.</w:t>
      </w:r>
    </w:p>
    <w:p w14:paraId="24CE3B28" w14:textId="77777777" w:rsidR="001F6058" w:rsidRPr="001F6058" w:rsidRDefault="001F6058" w:rsidP="001F6058">
      <w:pPr>
        <w:pStyle w:val="EndNoteBibliography"/>
        <w:spacing w:after="0"/>
      </w:pPr>
      <w:r w:rsidRPr="001F6058">
        <w:t>51.</w:t>
      </w:r>
      <w:r w:rsidRPr="001F6058">
        <w:tab/>
        <w:t xml:space="preserve">Cunningham M, Azcarate-Peril MA, Barnard A, et al.; Shaping the Future of Probiotics and Prebiotics. </w:t>
      </w:r>
      <w:r w:rsidRPr="001F6058">
        <w:rPr>
          <w:i/>
        </w:rPr>
        <w:t>Trends Microbiol</w:t>
      </w:r>
      <w:r w:rsidRPr="001F6058">
        <w:t xml:space="preserve"> 2021;</w:t>
      </w:r>
      <w:r w:rsidRPr="001F6058">
        <w:rPr>
          <w:b/>
        </w:rPr>
        <w:t>29</w:t>
      </w:r>
      <w:r w:rsidRPr="001F6058">
        <w:t>(8):667-685. doi: 10.1016/j.tim.2021.01.003.</w:t>
      </w:r>
    </w:p>
    <w:p w14:paraId="65F102CA" w14:textId="77777777" w:rsidR="001F6058" w:rsidRPr="001F6058" w:rsidRDefault="001F6058" w:rsidP="001F6058">
      <w:pPr>
        <w:pStyle w:val="EndNoteBibliography"/>
        <w:spacing w:after="0"/>
      </w:pPr>
      <w:r w:rsidRPr="001F6058">
        <w:lastRenderedPageBreak/>
        <w:t>52.</w:t>
      </w:r>
      <w:r w:rsidRPr="001F6058">
        <w:tab/>
        <w:t xml:space="preserve">Henrick BM, Rodriguez L, Lakshmikanth T, et al.; Bifidobacteria-mediated immune system imprinting early in life. </w:t>
      </w:r>
      <w:r w:rsidRPr="001F6058">
        <w:rPr>
          <w:i/>
        </w:rPr>
        <w:t>Cell</w:t>
      </w:r>
      <w:r w:rsidRPr="001F6058">
        <w:t xml:space="preserve"> 2021;</w:t>
      </w:r>
      <w:r w:rsidRPr="001F6058">
        <w:rPr>
          <w:b/>
        </w:rPr>
        <w:t>184</w:t>
      </w:r>
      <w:r w:rsidRPr="001F6058">
        <w:t>(15):3884-3898 e11. doi: 10.1016/j.cell.2021.05.030.</w:t>
      </w:r>
    </w:p>
    <w:p w14:paraId="50964939" w14:textId="77777777" w:rsidR="001F6058" w:rsidRPr="001F6058" w:rsidRDefault="001F6058" w:rsidP="001F6058">
      <w:pPr>
        <w:pStyle w:val="EndNoteBibliography"/>
        <w:spacing w:after="0"/>
      </w:pPr>
      <w:r w:rsidRPr="001F6058">
        <w:t>53.</w:t>
      </w:r>
      <w:r w:rsidRPr="001F6058">
        <w:tab/>
        <w:t xml:space="preserve">Glover JS, Ticer TD, Engevik MA; Characterizing the mucin-degrading capacity of the human gut microbiota. </w:t>
      </w:r>
      <w:r w:rsidRPr="001F6058">
        <w:rPr>
          <w:i/>
        </w:rPr>
        <w:t>Sci Rep</w:t>
      </w:r>
      <w:r w:rsidRPr="001F6058">
        <w:t xml:space="preserve"> 2022;</w:t>
      </w:r>
      <w:r w:rsidRPr="001F6058">
        <w:rPr>
          <w:b/>
        </w:rPr>
        <w:t>12</w:t>
      </w:r>
      <w:r w:rsidRPr="001F6058">
        <w:t>(1):8456. doi: 10.1038/s41598-022-11819-z.</w:t>
      </w:r>
    </w:p>
    <w:p w14:paraId="4F22175A" w14:textId="77777777" w:rsidR="001F6058" w:rsidRPr="001F6058" w:rsidRDefault="001F6058" w:rsidP="001F6058">
      <w:pPr>
        <w:pStyle w:val="EndNoteBibliography"/>
        <w:spacing w:after="0"/>
      </w:pPr>
      <w:r w:rsidRPr="001F6058">
        <w:t>54.</w:t>
      </w:r>
      <w:r w:rsidRPr="001F6058">
        <w:tab/>
        <w:t xml:space="preserve">Cani PD, Depommier C, Derrien M, et al.; Akkermansia muciniphila: paradigm for next-generation beneficial microorganisms. </w:t>
      </w:r>
      <w:r w:rsidRPr="001F6058">
        <w:rPr>
          <w:i/>
        </w:rPr>
        <w:t>Nat Rev Gastroenterol Hepatol</w:t>
      </w:r>
      <w:r w:rsidRPr="001F6058">
        <w:t xml:space="preserve"> 2022;</w:t>
      </w:r>
      <w:r w:rsidRPr="001F6058">
        <w:rPr>
          <w:b/>
        </w:rPr>
        <w:t>19</w:t>
      </w:r>
      <w:r w:rsidRPr="001F6058">
        <w:t>(10):625-637. doi: 10.1038/s41575-022-00631-9.</w:t>
      </w:r>
    </w:p>
    <w:p w14:paraId="3C377264" w14:textId="77777777" w:rsidR="001F6058" w:rsidRPr="001F6058" w:rsidRDefault="001F6058" w:rsidP="001F6058">
      <w:pPr>
        <w:pStyle w:val="EndNoteBibliography"/>
        <w:spacing w:after="0"/>
      </w:pPr>
      <w:r w:rsidRPr="001F6058">
        <w:t>55.</w:t>
      </w:r>
      <w:r w:rsidRPr="001F6058">
        <w:tab/>
        <w:t xml:space="preserve">Atarashi K, Tanoue T, Ando M, et al.; Th17 Cell Induction by Adhesion of Microbes to Intestinal Epithelial Cells. </w:t>
      </w:r>
      <w:r w:rsidRPr="001F6058">
        <w:rPr>
          <w:i/>
        </w:rPr>
        <w:t>Cell</w:t>
      </w:r>
      <w:r w:rsidRPr="001F6058">
        <w:t xml:space="preserve"> 2015;</w:t>
      </w:r>
      <w:r w:rsidRPr="001F6058">
        <w:rPr>
          <w:b/>
        </w:rPr>
        <w:t>163</w:t>
      </w:r>
      <w:r w:rsidRPr="001F6058">
        <w:t>(2):367-80. doi: 10.1016/j.cell.2015.08.058.</w:t>
      </w:r>
    </w:p>
    <w:p w14:paraId="0A13245B" w14:textId="77777777" w:rsidR="001F6058" w:rsidRPr="001F6058" w:rsidRDefault="001F6058" w:rsidP="001F6058">
      <w:pPr>
        <w:pStyle w:val="EndNoteBibliography"/>
        <w:spacing w:after="0"/>
      </w:pPr>
      <w:r w:rsidRPr="001F6058">
        <w:t>56.</w:t>
      </w:r>
      <w:r w:rsidRPr="001F6058">
        <w:tab/>
        <w:t xml:space="preserve">Sczesnak A, Segata N, Qin X, et al.; The genome of th17 cell-inducing segmented filamentous bacteria reveals extensive auxotrophy and adaptations to the intestinal environment. </w:t>
      </w:r>
      <w:r w:rsidRPr="001F6058">
        <w:rPr>
          <w:i/>
        </w:rPr>
        <w:t>Cell Host Microbe</w:t>
      </w:r>
      <w:r w:rsidRPr="001F6058">
        <w:t xml:space="preserve"> 2011;</w:t>
      </w:r>
      <w:r w:rsidRPr="001F6058">
        <w:rPr>
          <w:b/>
        </w:rPr>
        <w:t>10</w:t>
      </w:r>
      <w:r w:rsidRPr="001F6058">
        <w:t>(3):260-72. doi: 10.1016/j.chom.2011.08.005.</w:t>
      </w:r>
    </w:p>
    <w:p w14:paraId="548753FB" w14:textId="77777777" w:rsidR="001F6058" w:rsidRPr="001F6058" w:rsidRDefault="001F6058" w:rsidP="001F6058">
      <w:pPr>
        <w:pStyle w:val="EndNoteBibliography"/>
        <w:spacing w:after="0"/>
      </w:pPr>
      <w:r w:rsidRPr="001F6058">
        <w:t>57.</w:t>
      </w:r>
      <w:r w:rsidRPr="001F6058">
        <w:tab/>
        <w:t xml:space="preserve">Rausch P, Kunzel S, Suwandi A, et al.; Multigenerational Influences of the Fut2 Gene on the Dynamics of the Gut Microbiota in Mice. </w:t>
      </w:r>
      <w:r w:rsidRPr="001F6058">
        <w:rPr>
          <w:i/>
        </w:rPr>
        <w:t>Front Microbiol</w:t>
      </w:r>
      <w:r w:rsidRPr="001F6058">
        <w:t xml:space="preserve"> 2017;</w:t>
      </w:r>
      <w:r w:rsidRPr="001F6058">
        <w:rPr>
          <w:b/>
        </w:rPr>
        <w:t>8</w:t>
      </w:r>
      <w:r w:rsidRPr="001F6058">
        <w:t>:991. doi: 10.3389/fmicb.2017.00991.</w:t>
      </w:r>
    </w:p>
    <w:p w14:paraId="06666F49" w14:textId="77777777" w:rsidR="001F6058" w:rsidRPr="001F6058" w:rsidRDefault="001F6058" w:rsidP="001F6058">
      <w:pPr>
        <w:pStyle w:val="EndNoteBibliography"/>
        <w:spacing w:after="0"/>
      </w:pPr>
      <w:r w:rsidRPr="001F6058">
        <w:t>58.</w:t>
      </w:r>
      <w:r w:rsidRPr="001F6058">
        <w:tab/>
        <w:t xml:space="preserve">Thorman AW, Adkins G, Conrey SC, et al.; Gut Microbiome Composition and Metabolic Capacity Differ by FUT2 Secretor Status in Exclusively Breastfed Infants. </w:t>
      </w:r>
      <w:r w:rsidRPr="001F6058">
        <w:rPr>
          <w:i/>
        </w:rPr>
        <w:t>Nutrients</w:t>
      </w:r>
      <w:r w:rsidRPr="001F6058">
        <w:t xml:space="preserve"> 2023;</w:t>
      </w:r>
      <w:r w:rsidRPr="001F6058">
        <w:rPr>
          <w:b/>
        </w:rPr>
        <w:t>15</w:t>
      </w:r>
      <w:r w:rsidRPr="001F6058">
        <w:t>(2). doi: 10.3390/nu15020471.</w:t>
      </w:r>
    </w:p>
    <w:p w14:paraId="6A925ADE" w14:textId="77777777" w:rsidR="001F6058" w:rsidRPr="001F6058" w:rsidRDefault="001F6058" w:rsidP="001F6058">
      <w:pPr>
        <w:pStyle w:val="EndNoteBibliography"/>
        <w:spacing w:after="0"/>
      </w:pPr>
      <w:r w:rsidRPr="001F6058">
        <w:t>59.</w:t>
      </w:r>
      <w:r w:rsidRPr="001F6058">
        <w:tab/>
        <w:t xml:space="preserve">Omata Y, Aoki R, Aoki-Yoshida A, et al.; Reduced fucosylation in the distal intestinal epithelium of mice subjected to chronic social defeat stress. </w:t>
      </w:r>
      <w:r w:rsidRPr="001F6058">
        <w:rPr>
          <w:i/>
        </w:rPr>
        <w:t>Sci Rep</w:t>
      </w:r>
      <w:r w:rsidRPr="001F6058">
        <w:t xml:space="preserve"> 2018;</w:t>
      </w:r>
      <w:r w:rsidRPr="001F6058">
        <w:rPr>
          <w:b/>
        </w:rPr>
        <w:t>8</w:t>
      </w:r>
      <w:r w:rsidRPr="001F6058">
        <w:t>(1):13199. doi: 10.1038/s41598-018-31403-8.</w:t>
      </w:r>
    </w:p>
    <w:p w14:paraId="236FCA37" w14:textId="77777777" w:rsidR="001F6058" w:rsidRPr="001F6058" w:rsidRDefault="001F6058" w:rsidP="001F6058">
      <w:pPr>
        <w:pStyle w:val="EndNoteBibliography"/>
        <w:spacing w:after="0"/>
      </w:pPr>
      <w:r w:rsidRPr="001F6058">
        <w:t>60.</w:t>
      </w:r>
      <w:r w:rsidRPr="001F6058">
        <w:tab/>
        <w:t xml:space="preserve">Plottel CS, Blaser MJ; Microbiome and malignancy. </w:t>
      </w:r>
      <w:r w:rsidRPr="001F6058">
        <w:rPr>
          <w:i/>
        </w:rPr>
        <w:t>Cell Host Microbe</w:t>
      </w:r>
      <w:r w:rsidRPr="001F6058">
        <w:t xml:space="preserve"> 2011;</w:t>
      </w:r>
      <w:r w:rsidRPr="001F6058">
        <w:rPr>
          <w:b/>
        </w:rPr>
        <w:t>10</w:t>
      </w:r>
      <w:r w:rsidRPr="001F6058">
        <w:t>(4):324-35. doi: 10.1016/j.chom.2011.10.003.</w:t>
      </w:r>
    </w:p>
    <w:p w14:paraId="2153BA8D" w14:textId="77777777" w:rsidR="001F6058" w:rsidRPr="001F6058" w:rsidRDefault="001F6058" w:rsidP="001F6058">
      <w:pPr>
        <w:pStyle w:val="EndNoteBibliography"/>
        <w:spacing w:after="0"/>
      </w:pPr>
      <w:r w:rsidRPr="001F6058">
        <w:t>61.</w:t>
      </w:r>
      <w:r w:rsidRPr="001F6058">
        <w:tab/>
        <w:t xml:space="preserve">Qin Y, Havulinna AS, Liu Y, et al.; Author Correction: Combined effects of host genetics and diet on human gut microbiota and incident disease in a single population cohort. </w:t>
      </w:r>
      <w:r w:rsidRPr="001F6058">
        <w:rPr>
          <w:i/>
        </w:rPr>
        <w:t>Nat Genet</w:t>
      </w:r>
      <w:r w:rsidRPr="001F6058">
        <w:t xml:space="preserve"> 2024;</w:t>
      </w:r>
      <w:r w:rsidRPr="001F6058">
        <w:rPr>
          <w:b/>
        </w:rPr>
        <w:t>56</w:t>
      </w:r>
      <w:r w:rsidRPr="001F6058">
        <w:t>(3):554. doi: 10.1038/s41588-024-01693-y.</w:t>
      </w:r>
    </w:p>
    <w:p w14:paraId="079F5E74" w14:textId="77777777" w:rsidR="001F6058" w:rsidRPr="001F6058" w:rsidRDefault="001F6058" w:rsidP="001F6058">
      <w:pPr>
        <w:pStyle w:val="EndNoteBibliography"/>
        <w:spacing w:after="0"/>
      </w:pPr>
      <w:r w:rsidRPr="001F6058">
        <w:t>62.</w:t>
      </w:r>
      <w:r w:rsidRPr="001F6058">
        <w:tab/>
        <w:t xml:space="preserve">Zhernakova DV, Wang D, Liu L, et al.; Host genetic regulation of human gut microbial structural variation. </w:t>
      </w:r>
      <w:r w:rsidRPr="001F6058">
        <w:rPr>
          <w:i/>
        </w:rPr>
        <w:t>Nature</w:t>
      </w:r>
      <w:r w:rsidRPr="001F6058">
        <w:t xml:space="preserve"> 2024;</w:t>
      </w:r>
      <w:r w:rsidRPr="001F6058">
        <w:rPr>
          <w:b/>
        </w:rPr>
        <w:t>625</w:t>
      </w:r>
      <w:r w:rsidRPr="001F6058">
        <w:t>(7996):813-821. doi: 10.1038/s41586-023-06893-w.</w:t>
      </w:r>
    </w:p>
    <w:p w14:paraId="33A2A377" w14:textId="77777777" w:rsidR="001F6058" w:rsidRPr="001F6058" w:rsidRDefault="001F6058" w:rsidP="001F6058">
      <w:pPr>
        <w:pStyle w:val="EndNoteBibliography"/>
      </w:pPr>
      <w:r w:rsidRPr="001F6058">
        <w:t>63.</w:t>
      </w:r>
      <w:r w:rsidRPr="001F6058">
        <w:tab/>
        <w:t xml:space="preserve">Nordgren J, Svensson L; Genetic Susceptibility to Human Norovirus Infection: An Update. </w:t>
      </w:r>
      <w:r w:rsidRPr="001F6058">
        <w:rPr>
          <w:i/>
        </w:rPr>
        <w:t>Viruses</w:t>
      </w:r>
      <w:r w:rsidRPr="001F6058">
        <w:t xml:space="preserve"> 2019;</w:t>
      </w:r>
      <w:r w:rsidRPr="001F6058">
        <w:rPr>
          <w:b/>
        </w:rPr>
        <w:t>11</w:t>
      </w:r>
      <w:r w:rsidRPr="001F6058">
        <w:t>(3). doi: 10.3390/v11030226.</w:t>
      </w:r>
    </w:p>
    <w:p w14:paraId="309A293F" w14:textId="07F741C4" w:rsidR="00B83545" w:rsidRPr="008F5272" w:rsidRDefault="005D0EC7" w:rsidP="00153916">
      <w:pPr>
        <w:spacing w:after="0" w:line="480" w:lineRule="auto"/>
        <w:rPr>
          <w:rFonts w:ascii="Times New Roman" w:hAnsi="Times New Roman" w:cs="Times New Roman"/>
          <w:sz w:val="24"/>
          <w:szCs w:val="24"/>
        </w:rPr>
        <w:pPrChange w:id="142" w:author="Yiming Wang" w:date="2024-06-08T22:19:00Z">
          <w:pPr>
            <w:spacing w:after="0" w:line="480" w:lineRule="auto"/>
            <w:jc w:val="both"/>
          </w:pPr>
        </w:pPrChange>
      </w:pPr>
      <w:r w:rsidRPr="008F5272">
        <w:rPr>
          <w:rFonts w:ascii="Times New Roman" w:hAnsi="Times New Roman" w:cs="Times New Roman"/>
          <w:b/>
          <w:bCs/>
          <w:sz w:val="24"/>
          <w:szCs w:val="24"/>
        </w:rPr>
        <w:fldChar w:fldCharType="end"/>
      </w:r>
      <w:r w:rsidR="00B83545" w:rsidRPr="008F5272">
        <w:rPr>
          <w:rFonts w:ascii="Times New Roman" w:hAnsi="Times New Roman" w:cs="Times New Roman"/>
          <w:b/>
          <w:bCs/>
          <w:sz w:val="24"/>
          <w:szCs w:val="24"/>
        </w:rPr>
        <w:br w:type="page"/>
      </w:r>
    </w:p>
    <w:p w14:paraId="5E8B1B98" w14:textId="1BEAF1DE" w:rsidR="00E260DC" w:rsidRPr="008F5272" w:rsidRDefault="00E679E7" w:rsidP="00153916">
      <w:pPr>
        <w:pStyle w:val="NoSpacing"/>
        <w:spacing w:line="480" w:lineRule="auto"/>
        <w:rPr>
          <w:rFonts w:ascii="Times New Roman" w:hAnsi="Times New Roman" w:cs="Times New Roman"/>
          <w:b/>
          <w:bCs/>
          <w:sz w:val="24"/>
          <w:szCs w:val="24"/>
        </w:rPr>
        <w:pPrChange w:id="143" w:author="Yiming Wang" w:date="2024-06-08T22:19:00Z">
          <w:pPr>
            <w:pStyle w:val="NoSpacing"/>
            <w:spacing w:line="480" w:lineRule="auto"/>
            <w:jc w:val="both"/>
          </w:pPr>
        </w:pPrChange>
      </w:pPr>
      <w:r w:rsidRPr="008F5272">
        <w:rPr>
          <w:rFonts w:ascii="Times New Roman" w:hAnsi="Times New Roman" w:cs="Times New Roman"/>
          <w:b/>
          <w:bCs/>
          <w:sz w:val="24"/>
          <w:szCs w:val="24"/>
        </w:rPr>
        <w:lastRenderedPageBreak/>
        <w:t>FIGURES AND TABLES</w:t>
      </w:r>
    </w:p>
    <w:p w14:paraId="1F4D984F" w14:textId="314C9686" w:rsidR="00E679E7" w:rsidRPr="008F5272" w:rsidRDefault="00E679E7" w:rsidP="00153916">
      <w:pPr>
        <w:pStyle w:val="NoSpacing"/>
        <w:spacing w:line="480" w:lineRule="auto"/>
        <w:rPr>
          <w:rFonts w:ascii="Times New Roman" w:hAnsi="Times New Roman" w:cs="Times New Roman"/>
          <w:b/>
          <w:bCs/>
          <w:sz w:val="24"/>
          <w:szCs w:val="24"/>
        </w:rPr>
        <w:pPrChange w:id="144" w:author="Yiming Wang" w:date="2024-06-08T22:19:00Z">
          <w:pPr>
            <w:pStyle w:val="NoSpacing"/>
            <w:spacing w:line="480" w:lineRule="auto"/>
            <w:jc w:val="both"/>
          </w:pPr>
        </w:pPrChange>
      </w:pPr>
    </w:p>
    <w:p w14:paraId="4A81D4F2" w14:textId="099B63E7" w:rsidR="00E679E7" w:rsidRPr="008F5272" w:rsidRDefault="00254DDE" w:rsidP="00153916">
      <w:pPr>
        <w:spacing w:after="0" w:line="480" w:lineRule="auto"/>
        <w:rPr>
          <w:rFonts w:ascii="Times New Roman" w:hAnsi="Times New Roman" w:cs="Times New Roman"/>
          <w:sz w:val="24"/>
          <w:szCs w:val="24"/>
        </w:rPr>
        <w:pPrChange w:id="145" w:author="Yiming Wang" w:date="2024-06-08T22:19:00Z">
          <w:pPr>
            <w:spacing w:after="0" w:line="480" w:lineRule="auto"/>
            <w:jc w:val="both"/>
          </w:pPr>
        </w:pPrChange>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1: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w:t>
      </w:r>
      <w:r w:rsidR="00C93555" w:rsidRPr="008F5272">
        <w:rPr>
          <w:rFonts w:ascii="Times New Roman" w:hAnsi="Times New Roman" w:cs="Times New Roman"/>
          <w:b/>
          <w:bCs/>
          <w:sz w:val="24"/>
          <w:szCs w:val="24"/>
        </w:rPr>
        <w:t>affects the faecal microbiota of male mice.</w:t>
      </w:r>
      <w:r w:rsidR="00C93555" w:rsidRPr="008F5272">
        <w:rPr>
          <w:rFonts w:ascii="Times New Roman" w:hAnsi="Times New Roman" w:cs="Times New Roman"/>
          <w:sz w:val="24"/>
          <w:szCs w:val="24"/>
        </w:rPr>
        <w:t xml:space="preserve"> </w:t>
      </w:r>
      <w:r w:rsidR="00A96C9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A</w:t>
      </w:r>
      <w:r w:rsidR="00A96C99" w:rsidRPr="008F5272">
        <w:rPr>
          <w:rFonts w:ascii="Times New Roman" w:hAnsi="Times New Roman" w:cs="Times New Roman"/>
          <w:sz w:val="24"/>
          <w:szCs w:val="24"/>
        </w:rPr>
        <w:t xml:space="preserve">) Breeding and co-housing </w:t>
      </w:r>
      <w:r w:rsidR="00261557" w:rsidRPr="008F5272">
        <w:rPr>
          <w:rFonts w:ascii="Times New Roman" w:hAnsi="Times New Roman" w:cs="Times New Roman"/>
          <w:sz w:val="24"/>
          <w:szCs w:val="24"/>
        </w:rPr>
        <w:t>design</w:t>
      </w:r>
      <w:r w:rsidR="00A96C99" w:rsidRPr="008F5272">
        <w:rPr>
          <w:rFonts w:ascii="Times New Roman" w:hAnsi="Times New Roman" w:cs="Times New Roman"/>
          <w:sz w:val="24"/>
          <w:szCs w:val="24"/>
        </w:rPr>
        <w:t xml:space="preserve">.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HET</w:t>
      </w:r>
      <w:r w:rsidR="00A96C99" w:rsidRPr="008F5272">
        <w:rPr>
          <w:rFonts w:ascii="Times New Roman" w:hAnsi="Times New Roman" w:cs="Times New Roman"/>
          <w:sz w:val="24"/>
          <w:szCs w:val="24"/>
        </w:rPr>
        <w:t xml:space="preserve"> mice were bred to produce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WT</w:t>
      </w:r>
      <w:r w:rsidR="00A96C99" w:rsidRPr="008F5272">
        <w:rPr>
          <w:rFonts w:ascii="Times New Roman" w:hAnsi="Times New Roman" w:cs="Times New Roman"/>
          <w:sz w:val="24"/>
          <w:szCs w:val="24"/>
        </w:rPr>
        <w:t xml:space="preserve"> and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KO</w:t>
      </w:r>
      <w:r w:rsidR="00A96C99" w:rsidRPr="008F5272">
        <w:rPr>
          <w:rFonts w:ascii="Times New Roman" w:hAnsi="Times New Roman" w:cs="Times New Roman"/>
          <w:i/>
          <w:iCs/>
          <w:sz w:val="24"/>
          <w:szCs w:val="24"/>
          <w:vertAlign w:val="superscript"/>
        </w:rPr>
        <w:t xml:space="preserve"> </w:t>
      </w:r>
      <w:r w:rsidR="00A96C99" w:rsidRPr="008F5272">
        <w:rPr>
          <w:rFonts w:ascii="Times New Roman" w:hAnsi="Times New Roman" w:cs="Times New Roman"/>
          <w:sz w:val="24"/>
          <w:szCs w:val="24"/>
        </w:rPr>
        <w:t xml:space="preserve">littermates. Genotypes were co-housed until weaning (~3 weeks), where mice were separated by sex and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rPr>
        <w:t xml:space="preserve"> genotype until 6 weeks of age.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B</w:t>
      </w:r>
      <w:r w:rsidR="00C93555" w:rsidRPr="008F5272">
        <w:rPr>
          <w:rFonts w:ascii="Times New Roman" w:hAnsi="Times New Roman" w:cs="Times New Roman"/>
          <w:sz w:val="24"/>
          <w:szCs w:val="24"/>
        </w:rPr>
        <w:t xml:space="preserve">) Taxa bar plot of the faecal microbiota of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9355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93555" w:rsidRPr="008F5272">
        <w:rPr>
          <w:rFonts w:ascii="Times New Roman" w:hAnsi="Times New Roman" w:cs="Times New Roman"/>
          <w:sz w:val="24"/>
          <w:szCs w:val="24"/>
        </w:rPr>
        <w:t>mice</w:t>
      </w:r>
      <w:r w:rsidR="00CB3A90" w:rsidRPr="008F5272">
        <w:rPr>
          <w:rFonts w:ascii="Times New Roman" w:hAnsi="Times New Roman" w:cs="Times New Roman"/>
          <w:sz w:val="24"/>
          <w:szCs w:val="24"/>
        </w:rPr>
        <w:t xml:space="preserve">, </w:t>
      </w:r>
      <w:r w:rsidR="00261557" w:rsidRPr="008F5272">
        <w:rPr>
          <w:rFonts w:ascii="Times New Roman" w:hAnsi="Times New Roman" w:cs="Times New Roman"/>
          <w:sz w:val="24"/>
          <w:szCs w:val="24"/>
        </w:rPr>
        <w:t xml:space="preserve">also </w:t>
      </w:r>
      <w:r w:rsidR="00CB3A90" w:rsidRPr="008F5272">
        <w:rPr>
          <w:rFonts w:ascii="Times New Roman" w:hAnsi="Times New Roman" w:cs="Times New Roman"/>
          <w:sz w:val="24"/>
          <w:szCs w:val="24"/>
        </w:rPr>
        <w:t>stratified by sex</w:t>
      </w:r>
      <w:r w:rsidR="00C9355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C</w:t>
      </w:r>
      <w:r w:rsidR="00C93555"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 xml:space="preserve">Non-metric multidimensional scaling (NMDS) plot of </w:t>
      </w:r>
      <w:r w:rsidR="00C93555" w:rsidRPr="008F5272">
        <w:rPr>
          <w:rFonts w:ascii="Times New Roman" w:hAnsi="Times New Roman" w:cs="Times New Roman"/>
          <w:sz w:val="24"/>
          <w:szCs w:val="24"/>
        </w:rPr>
        <w:t xml:space="preserve">faecal microbiota </w:t>
      </w:r>
      <w:r w:rsidR="009E7A9A" w:rsidRPr="008F5272">
        <w:rPr>
          <w:rFonts w:ascii="Times New Roman" w:hAnsi="Times New Roman" w:cs="Times New Roman"/>
          <w:sz w:val="24"/>
          <w:szCs w:val="24"/>
        </w:rPr>
        <w:t xml:space="preserve">showing significant separation </w:t>
      </w:r>
      <w:r w:rsidR="00C93555" w:rsidRPr="008F5272">
        <w:rPr>
          <w:rFonts w:ascii="Times New Roman" w:hAnsi="Times New Roman" w:cs="Times New Roman"/>
          <w:sz w:val="24"/>
          <w:szCs w:val="24"/>
        </w:rPr>
        <w:t xml:space="preserve">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9355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77EDB" w:rsidRPr="008F5272">
        <w:rPr>
          <w:rFonts w:ascii="Times New Roman" w:hAnsi="Times New Roman" w:cs="Times New Roman"/>
          <w:sz w:val="24"/>
          <w:szCs w:val="24"/>
        </w:rPr>
        <w:t xml:space="preserve">male </w:t>
      </w:r>
      <w:r w:rsidR="00CB3A90" w:rsidRPr="008F5272">
        <w:rPr>
          <w:rFonts w:ascii="Times New Roman" w:hAnsi="Times New Roman" w:cs="Times New Roman"/>
          <w:sz w:val="24"/>
          <w:szCs w:val="24"/>
        </w:rPr>
        <w:t>mice</w:t>
      </w:r>
      <w:r w:rsidR="00977EDB"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 xml:space="preserve">but not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77EDB" w:rsidRPr="008F5272">
        <w:rPr>
          <w:rFonts w:ascii="Times New Roman" w:hAnsi="Times New Roman" w:cs="Times New Roman"/>
          <w:sz w:val="24"/>
          <w:szCs w:val="24"/>
        </w:rPr>
        <w:t>female mice. Significance:</w:t>
      </w:r>
      <w:r w:rsidR="00CB3A90"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P</w:t>
      </w:r>
      <w:r w:rsidR="00CB3A90" w:rsidRPr="008F5272">
        <w:rPr>
          <w:rFonts w:ascii="Times New Roman" w:hAnsi="Times New Roman" w:cs="Times New Roman"/>
          <w:sz w:val="24"/>
          <w:szCs w:val="24"/>
        </w:rPr>
        <w:t xml:space="preserve">ermutational multivariate </w:t>
      </w:r>
      <w:r w:rsidR="002862A9" w:rsidRPr="008F5272">
        <w:rPr>
          <w:rFonts w:ascii="Times New Roman" w:hAnsi="Times New Roman" w:cs="Times New Roman"/>
          <w:sz w:val="24"/>
          <w:szCs w:val="24"/>
        </w:rPr>
        <w:t>ANOVA</w:t>
      </w:r>
      <w:r w:rsidR="00CB3A90"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D</w:t>
      </w:r>
      <w:r w:rsidR="00CB3A90" w:rsidRPr="008F5272">
        <w:rPr>
          <w:rFonts w:ascii="Times New Roman" w:hAnsi="Times New Roman" w:cs="Times New Roman"/>
          <w:sz w:val="24"/>
          <w:szCs w:val="24"/>
        </w:rPr>
        <w:t xml:space="preserve">) The prevalence and mean relative abundance of faecal taxa in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B3A90"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B3A90" w:rsidRPr="008F5272">
        <w:rPr>
          <w:rFonts w:ascii="Times New Roman" w:hAnsi="Times New Roman" w:cs="Times New Roman"/>
          <w:sz w:val="24"/>
          <w:szCs w:val="24"/>
        </w:rPr>
        <w:t xml:space="preserve">male mice, highlighting the “core” taxa present in ≥95% of mice and at </w:t>
      </w:r>
      <w:r w:rsidR="00977EDB" w:rsidRPr="008F5272">
        <w:rPr>
          <w:rFonts w:ascii="Times New Roman" w:hAnsi="Times New Roman" w:cs="Times New Roman"/>
          <w:sz w:val="24"/>
          <w:szCs w:val="24"/>
        </w:rPr>
        <w:t xml:space="preserve">a mean relative abundance of </w:t>
      </w:r>
      <w:r w:rsidR="00CB3A90" w:rsidRPr="008F5272">
        <w:rPr>
          <w:rFonts w:ascii="Times New Roman" w:hAnsi="Times New Roman" w:cs="Times New Roman"/>
          <w:sz w:val="24"/>
          <w:szCs w:val="24"/>
        </w:rPr>
        <w:t xml:space="preserve">≥0.01%.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E</w:t>
      </w:r>
      <w:r w:rsidR="00CB3A90" w:rsidRPr="008F5272">
        <w:rPr>
          <w:rFonts w:ascii="Times New Roman" w:hAnsi="Times New Roman" w:cs="Times New Roman"/>
          <w:sz w:val="24"/>
          <w:szCs w:val="24"/>
        </w:rPr>
        <w:t>) Venn</w:t>
      </w:r>
      <w:r w:rsidR="00C444E5" w:rsidRPr="008F5272">
        <w:rPr>
          <w:rFonts w:ascii="Times New Roman" w:hAnsi="Times New Roman" w:cs="Times New Roman"/>
          <w:sz w:val="24"/>
          <w:szCs w:val="24"/>
        </w:rPr>
        <w:t xml:space="preserve"> diagram of core taxa shared or different</w:t>
      </w:r>
      <w:r w:rsidR="00CB3A90"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 xml:space="preserve">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444E5" w:rsidRPr="008F5272">
        <w:rPr>
          <w:rFonts w:ascii="Times New Roman" w:hAnsi="Times New Roman" w:cs="Times New Roman"/>
          <w:sz w:val="24"/>
          <w:szCs w:val="24"/>
        </w:rPr>
        <w:t xml:space="preserve">male mice. </w:t>
      </w:r>
      <w:r w:rsidR="00DF34B0"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F</w:t>
      </w:r>
      <w:r w:rsidR="00CB3A90" w:rsidRPr="008F5272">
        <w:rPr>
          <w:rFonts w:ascii="Times New Roman" w:hAnsi="Times New Roman" w:cs="Times New Roman"/>
          <w:sz w:val="24"/>
          <w:szCs w:val="24"/>
        </w:rPr>
        <w:t>)</w:t>
      </w:r>
      <w:r w:rsidR="00977EDB" w:rsidRPr="008F5272">
        <w:rPr>
          <w:rFonts w:ascii="Times New Roman" w:hAnsi="Times New Roman" w:cs="Times New Roman"/>
          <w:sz w:val="24"/>
          <w:szCs w:val="24"/>
        </w:rPr>
        <w:t xml:space="preserve"> Faecal taxa significantly different 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E7A9A" w:rsidRPr="008F5272">
        <w:rPr>
          <w:rFonts w:ascii="Times New Roman" w:hAnsi="Times New Roman" w:cs="Times New Roman"/>
          <w:sz w:val="24"/>
          <w:szCs w:val="24"/>
        </w:rPr>
        <w:t xml:space="preserve">male </w:t>
      </w:r>
      <w:r w:rsidR="00977EDB" w:rsidRPr="008F5272">
        <w:rPr>
          <w:rFonts w:ascii="Times New Roman" w:hAnsi="Times New Roman" w:cs="Times New Roman"/>
          <w:sz w:val="24"/>
          <w:szCs w:val="24"/>
        </w:rPr>
        <w:t xml:space="preserve">mice. Significance: </w:t>
      </w:r>
      <w:bookmarkStart w:id="146" w:name="_Hlk164152296"/>
      <w:r w:rsidR="00977EDB" w:rsidRPr="008F5272">
        <w:rPr>
          <w:rFonts w:ascii="Times New Roman" w:hAnsi="Times New Roman" w:cs="Times New Roman"/>
          <w:sz w:val="24"/>
          <w:szCs w:val="24"/>
        </w:rPr>
        <w:t>Linear discriminant analysis (LDA) Effect Size (</w:t>
      </w:r>
      <w:proofErr w:type="spellStart"/>
      <w:r w:rsidR="00977EDB" w:rsidRPr="008F5272">
        <w:rPr>
          <w:rFonts w:ascii="Times New Roman" w:hAnsi="Times New Roman" w:cs="Times New Roman"/>
          <w:sz w:val="24"/>
          <w:szCs w:val="24"/>
        </w:rPr>
        <w:t>LEfSe</w:t>
      </w:r>
      <w:proofErr w:type="spellEnd"/>
      <w:r w:rsidR="00977EDB" w:rsidRPr="008F5272">
        <w:rPr>
          <w:rFonts w:ascii="Times New Roman" w:hAnsi="Times New Roman" w:cs="Times New Roman"/>
          <w:sz w:val="24"/>
          <w:szCs w:val="24"/>
        </w:rPr>
        <w:t>).</w:t>
      </w:r>
      <w:bookmarkEnd w:id="146"/>
    </w:p>
    <w:p w14:paraId="770A584A" w14:textId="461C22C6" w:rsidR="00E679E7" w:rsidRPr="008F5272" w:rsidRDefault="00E679E7" w:rsidP="00153916">
      <w:pPr>
        <w:spacing w:after="0" w:line="480" w:lineRule="auto"/>
        <w:rPr>
          <w:rFonts w:ascii="Times New Roman" w:hAnsi="Times New Roman" w:cs="Times New Roman"/>
          <w:b/>
          <w:bCs/>
          <w:sz w:val="24"/>
          <w:szCs w:val="24"/>
        </w:rPr>
        <w:pPrChange w:id="147" w:author="Yiming Wang" w:date="2024-06-08T22:19:00Z">
          <w:pPr>
            <w:spacing w:after="0" w:line="480" w:lineRule="auto"/>
            <w:jc w:val="both"/>
          </w:pPr>
        </w:pPrChange>
      </w:pPr>
    </w:p>
    <w:p w14:paraId="0C2E3D73" w14:textId="05247EB0" w:rsidR="00E679E7" w:rsidRPr="008F5272" w:rsidRDefault="006E2A26" w:rsidP="00153916">
      <w:pPr>
        <w:spacing w:after="0" w:line="480" w:lineRule="auto"/>
        <w:rPr>
          <w:rFonts w:ascii="Times New Roman" w:hAnsi="Times New Roman" w:cs="Times New Roman"/>
          <w:sz w:val="24"/>
          <w:szCs w:val="24"/>
        </w:rPr>
        <w:pPrChange w:id="148" w:author="Yiming Wang" w:date="2024-06-08T22:19:00Z">
          <w:pPr>
            <w:spacing w:after="0" w:line="480" w:lineRule="auto"/>
            <w:jc w:val="both"/>
          </w:pPr>
        </w:pPrChange>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2: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affects the intestinal microbiota</w:t>
      </w:r>
      <w:r w:rsidR="009E7A9A"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27336D" w:rsidRPr="008F5272">
        <w:rPr>
          <w:rFonts w:ascii="Times New Roman" w:hAnsi="Times New Roman" w:cs="Times New Roman"/>
          <w:sz w:val="24"/>
          <w:szCs w:val="24"/>
        </w:rPr>
        <w:t xml:space="preserve">) Taxa bar plot of the intestinal </w:t>
      </w:r>
      <w:r w:rsidR="009E7A9A" w:rsidRPr="008F5272">
        <w:rPr>
          <w:rFonts w:ascii="Times New Roman" w:hAnsi="Times New Roman" w:cs="Times New Roman"/>
          <w:sz w:val="24"/>
          <w:szCs w:val="24"/>
        </w:rPr>
        <w:t xml:space="preserve">mucosal </w:t>
      </w:r>
      <w:r w:rsidR="0027336D" w:rsidRPr="008F5272">
        <w:rPr>
          <w:rFonts w:ascii="Times New Roman" w:hAnsi="Times New Roman" w:cs="Times New Roman"/>
          <w:sz w:val="24"/>
          <w:szCs w:val="24"/>
        </w:rPr>
        <w:t xml:space="preserve">microbiota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27336D" w:rsidRPr="008F5272">
        <w:rPr>
          <w:rFonts w:ascii="Times New Roman" w:hAnsi="Times New Roman" w:cs="Times New Roman"/>
          <w:sz w:val="24"/>
          <w:szCs w:val="24"/>
        </w:rPr>
        <w:t xml:space="preserve"> 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27336D" w:rsidRPr="008F5272">
        <w:rPr>
          <w:rFonts w:ascii="Times New Roman" w:hAnsi="Times New Roman" w:cs="Times New Roman"/>
          <w:sz w:val="24"/>
          <w:szCs w:val="24"/>
        </w:rPr>
        <w:t xml:space="preserve"> mice.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27336D"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Non-metric multidimensional scaling (NMDS) plot</w:t>
      </w:r>
      <w:r w:rsidR="000C5DAA" w:rsidRPr="008F5272">
        <w:rPr>
          <w:rFonts w:ascii="Times New Roman" w:hAnsi="Times New Roman" w:cs="Times New Roman"/>
          <w:sz w:val="24"/>
          <w:szCs w:val="24"/>
        </w:rPr>
        <w:t>s</w:t>
      </w:r>
      <w:r w:rsidR="009E7A9A" w:rsidRPr="008F5272">
        <w:rPr>
          <w:rFonts w:ascii="Times New Roman" w:hAnsi="Times New Roman" w:cs="Times New Roman"/>
          <w:sz w:val="24"/>
          <w:szCs w:val="24"/>
        </w:rPr>
        <w:t xml:space="preserve">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intestinal mucosal microbiota</w:t>
      </w:r>
      <w:r w:rsidR="0027336D" w:rsidRPr="008F5272">
        <w:rPr>
          <w:rFonts w:ascii="Times New Roman" w:hAnsi="Times New Roman" w:cs="Times New Roman"/>
          <w:sz w:val="24"/>
          <w:szCs w:val="24"/>
        </w:rPr>
        <w:t xml:space="preserve">. Significance: </w:t>
      </w:r>
      <w:r w:rsidR="002862A9" w:rsidRPr="008F5272">
        <w:rPr>
          <w:rFonts w:ascii="Times New Roman" w:hAnsi="Times New Roman" w:cs="Times New Roman"/>
          <w:sz w:val="24"/>
          <w:szCs w:val="24"/>
        </w:rPr>
        <w:t>Permutational multivariate ANOVA</w:t>
      </w:r>
      <w:r w:rsidR="0027336D"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27336D"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T</w:t>
      </w:r>
      <w:r w:rsidR="0027336D" w:rsidRPr="008F5272">
        <w:rPr>
          <w:rFonts w:ascii="Times New Roman" w:hAnsi="Times New Roman" w:cs="Times New Roman"/>
          <w:sz w:val="24"/>
          <w:szCs w:val="24"/>
        </w:rPr>
        <w:t xml:space="preserve">axa significantly different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intestinal mucosal tissue</w:t>
      </w:r>
      <w:r w:rsidR="0027336D" w:rsidRPr="008F5272">
        <w:rPr>
          <w:rFonts w:ascii="Times New Roman" w:hAnsi="Times New Roman" w:cs="Times New Roman"/>
          <w:sz w:val="24"/>
          <w:szCs w:val="24"/>
        </w:rPr>
        <w:t>. Significance: Linear discriminant analysis (LDA) Effect Size (</w:t>
      </w:r>
      <w:proofErr w:type="spellStart"/>
      <w:r w:rsidR="0027336D" w:rsidRPr="008F5272">
        <w:rPr>
          <w:rFonts w:ascii="Times New Roman" w:hAnsi="Times New Roman" w:cs="Times New Roman"/>
          <w:sz w:val="24"/>
          <w:szCs w:val="24"/>
        </w:rPr>
        <w:t>LEfSe</w:t>
      </w:r>
      <w:proofErr w:type="spellEnd"/>
      <w:r w:rsidR="0027336D" w:rsidRPr="008F5272">
        <w:rPr>
          <w:rFonts w:ascii="Times New Roman" w:hAnsi="Times New Roman" w:cs="Times New Roman"/>
          <w:sz w:val="24"/>
          <w:szCs w:val="24"/>
        </w:rPr>
        <w:t>).</w:t>
      </w:r>
      <w:r w:rsidR="000C5DAA" w:rsidRPr="008F5272">
        <w:rPr>
          <w:rFonts w:ascii="Times New Roman" w:hAnsi="Times New Roman" w:cs="Times New Roman"/>
          <w:sz w:val="24"/>
          <w:szCs w:val="24"/>
        </w:rPr>
        <w:t xml:space="preserve"> No taxa differed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proximal small intestine.</w:t>
      </w:r>
    </w:p>
    <w:p w14:paraId="2672E1B8" w14:textId="77777777" w:rsidR="00A96C99" w:rsidRPr="008F5272" w:rsidRDefault="00A96C99" w:rsidP="00153916">
      <w:pPr>
        <w:spacing w:after="0" w:line="480" w:lineRule="auto"/>
        <w:rPr>
          <w:rFonts w:ascii="Times New Roman" w:hAnsi="Times New Roman" w:cs="Times New Roman"/>
          <w:b/>
          <w:bCs/>
          <w:sz w:val="24"/>
          <w:szCs w:val="24"/>
        </w:rPr>
        <w:pPrChange w:id="149" w:author="Yiming Wang" w:date="2024-06-08T22:19:00Z">
          <w:pPr>
            <w:spacing w:after="0" w:line="480" w:lineRule="auto"/>
            <w:jc w:val="both"/>
          </w:pPr>
        </w:pPrChange>
      </w:pPr>
    </w:p>
    <w:p w14:paraId="56D097E7" w14:textId="106AF5A3" w:rsidR="00E679E7" w:rsidRPr="008F5272" w:rsidRDefault="00FD23A4" w:rsidP="00153916">
      <w:pPr>
        <w:spacing w:after="0" w:line="480" w:lineRule="auto"/>
        <w:rPr>
          <w:rFonts w:ascii="Times New Roman" w:hAnsi="Times New Roman" w:cs="Times New Roman"/>
          <w:sz w:val="24"/>
          <w:szCs w:val="24"/>
        </w:rPr>
        <w:pPrChange w:id="150" w:author="Yiming Wang" w:date="2024-06-08T22:19:00Z">
          <w:pPr>
            <w:spacing w:after="0" w:line="480" w:lineRule="auto"/>
            <w:jc w:val="both"/>
          </w:pPr>
        </w:pPrChange>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6E2A26" w:rsidRPr="008F5272">
        <w:rPr>
          <w:rFonts w:ascii="Times New Roman" w:hAnsi="Times New Roman" w:cs="Times New Roman"/>
          <w:b/>
          <w:bCs/>
          <w:sz w:val="24"/>
          <w:szCs w:val="24"/>
        </w:rPr>
        <w:t>3</w:t>
      </w:r>
      <w:r w:rsidR="00A61FD8" w:rsidRPr="008F5272">
        <w:rPr>
          <w:rFonts w:ascii="Times New Roman" w:hAnsi="Times New Roman" w:cs="Times New Roman"/>
          <w:b/>
          <w:bCs/>
          <w:sz w:val="24"/>
          <w:szCs w:val="24"/>
        </w:rPr>
        <w:t xml:space="preserve">: </w:t>
      </w:r>
      <w:r w:rsidR="00ED2D52" w:rsidRPr="008F5272">
        <w:rPr>
          <w:rFonts w:ascii="Times New Roman" w:hAnsi="Times New Roman" w:cs="Times New Roman"/>
          <w:b/>
          <w:bCs/>
          <w:sz w:val="24"/>
          <w:szCs w:val="24"/>
        </w:rPr>
        <w:t>2′-Fucosyllactose</w:t>
      </w:r>
      <w:r w:rsidR="00ED2D52" w:rsidRPr="008F5272">
        <w:rPr>
          <w:rFonts w:ascii="Times New Roman" w:hAnsi="Times New Roman" w:cs="Times New Roman"/>
          <w:sz w:val="24"/>
          <w:szCs w:val="24"/>
        </w:rPr>
        <w:t xml:space="preserve"> </w:t>
      </w:r>
      <w:r w:rsidR="00A61FD8" w:rsidRPr="008F5272">
        <w:rPr>
          <w:rFonts w:ascii="Times New Roman" w:hAnsi="Times New Roman" w:cs="Times New Roman"/>
          <w:b/>
          <w:bCs/>
          <w:sz w:val="24"/>
          <w:szCs w:val="24"/>
        </w:rPr>
        <w:t>modif</w:t>
      </w:r>
      <w:r w:rsidR="00ED2D52" w:rsidRPr="008F5272">
        <w:rPr>
          <w:rFonts w:ascii="Times New Roman" w:hAnsi="Times New Roman" w:cs="Times New Roman"/>
          <w:b/>
          <w:bCs/>
          <w:sz w:val="24"/>
          <w:szCs w:val="24"/>
        </w:rPr>
        <w:t>ies</w:t>
      </w:r>
      <w:r w:rsidR="00A61FD8" w:rsidRPr="008F5272">
        <w:rPr>
          <w:rFonts w:ascii="Times New Roman" w:hAnsi="Times New Roman" w:cs="Times New Roman"/>
          <w:b/>
          <w:bCs/>
          <w:sz w:val="24"/>
          <w:szCs w:val="24"/>
        </w:rPr>
        <w:t xml:space="preserve"> the faecal microbiota </w:t>
      </w:r>
      <w:r w:rsidR="00A61FD8" w:rsidRPr="008F5272">
        <w:rPr>
          <w:rFonts w:ascii="Times New Roman" w:hAnsi="Times New Roman" w:cs="Times New Roman"/>
          <w:b/>
          <w:bCs/>
          <w:i/>
          <w:iCs/>
          <w:sz w:val="24"/>
          <w:szCs w:val="24"/>
        </w:rPr>
        <w:t>in vitro</w:t>
      </w:r>
      <w:r w:rsidR="008169F5" w:rsidRPr="008F5272">
        <w:rPr>
          <w:rFonts w:ascii="Times New Roman" w:hAnsi="Times New Roman" w:cs="Times New Roman"/>
          <w:b/>
          <w:bCs/>
          <w:sz w:val="24"/>
          <w:szCs w:val="24"/>
        </w:rPr>
        <w:t xml:space="preserve"> and enhances growth of </w:t>
      </w:r>
      <w:proofErr w:type="gramStart"/>
      <w:r w:rsidR="008169F5" w:rsidRPr="008F5272">
        <w:rPr>
          <w:rFonts w:ascii="Times New Roman" w:hAnsi="Times New Roman" w:cs="Times New Roman"/>
          <w:b/>
          <w:bCs/>
          <w:sz w:val="24"/>
          <w:szCs w:val="24"/>
        </w:rPr>
        <w:t>α(</w:t>
      </w:r>
      <w:proofErr w:type="gramEnd"/>
      <w:r w:rsidR="008169F5" w:rsidRPr="008F5272">
        <w:rPr>
          <w:rFonts w:ascii="Times New Roman" w:hAnsi="Times New Roman" w:cs="Times New Roman"/>
          <w:b/>
          <w:bCs/>
          <w:sz w:val="24"/>
          <w:szCs w:val="24"/>
        </w:rPr>
        <w:t>1,2)-fucosylated glycan utilising bacteria</w:t>
      </w:r>
      <w:r w:rsidR="00A61FD8"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A61FD8" w:rsidRPr="008F5272">
        <w:rPr>
          <w:rFonts w:ascii="Times New Roman" w:hAnsi="Times New Roman" w:cs="Times New Roman"/>
          <w:sz w:val="24"/>
          <w:szCs w:val="24"/>
        </w:rPr>
        <w:t xml:space="preserve">) Taxa bar plot of the faecal microbiota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A61FD8" w:rsidRPr="008F5272">
        <w:rPr>
          <w:rFonts w:ascii="Times New Roman" w:hAnsi="Times New Roman" w:cs="Times New Roman"/>
          <w:sz w:val="24"/>
          <w:szCs w:val="24"/>
        </w:rPr>
        <w:t xml:space="preserve"> mice following anaerobic growth </w:t>
      </w:r>
      <w:r w:rsidR="00706254" w:rsidRPr="008F5272">
        <w:rPr>
          <w:rFonts w:ascii="Times New Roman" w:hAnsi="Times New Roman" w:cs="Times New Roman"/>
          <w:sz w:val="24"/>
          <w:szCs w:val="24"/>
        </w:rPr>
        <w:t xml:space="preserve">either with or without </w:t>
      </w:r>
      <w:r w:rsidR="00A61FD8" w:rsidRPr="008F5272">
        <w:rPr>
          <w:rFonts w:ascii="Times New Roman" w:hAnsi="Times New Roman" w:cs="Times New Roman"/>
          <w:sz w:val="24"/>
          <w:szCs w:val="24"/>
        </w:rPr>
        <w:t xml:space="preserve">2′-Fucosyllactose (2′-FL). </w:t>
      </w:r>
      <w:r w:rsidR="00F711E9" w:rsidRPr="008F5272">
        <w:rPr>
          <w:rFonts w:ascii="Times New Roman" w:hAnsi="Times New Roman" w:cs="Times New Roman"/>
          <w:sz w:val="24"/>
          <w:szCs w:val="24"/>
        </w:rPr>
        <w:lastRenderedPageBreak/>
        <w:t>(</w:t>
      </w:r>
      <w:r w:rsidR="00E679E7" w:rsidRPr="008F5272">
        <w:rPr>
          <w:rFonts w:ascii="Times New Roman" w:hAnsi="Times New Roman" w:cs="Times New Roman"/>
          <w:b/>
          <w:bCs/>
          <w:sz w:val="24"/>
          <w:szCs w:val="24"/>
        </w:rPr>
        <w:t>B</w:t>
      </w:r>
      <w:r w:rsidR="00A61FD8" w:rsidRPr="008F5272">
        <w:rPr>
          <w:rFonts w:ascii="Times New Roman" w:hAnsi="Times New Roman" w:cs="Times New Roman"/>
          <w:sz w:val="24"/>
          <w:szCs w:val="24"/>
        </w:rPr>
        <w:t xml:space="preserve">) </w:t>
      </w:r>
      <w:r w:rsidR="00706254" w:rsidRPr="008F5272">
        <w:rPr>
          <w:rFonts w:ascii="Times New Roman" w:hAnsi="Times New Roman" w:cs="Times New Roman"/>
          <w:sz w:val="24"/>
          <w:szCs w:val="24"/>
        </w:rPr>
        <w:t xml:space="preserve">Non-metric multidimensional scaling (NMDS) plot of faecal microbiota following anaerobic growth with or without 2′-FL. </w:t>
      </w:r>
      <w:r w:rsidR="00A61FD8" w:rsidRPr="008F5272">
        <w:rPr>
          <w:rFonts w:ascii="Times New Roman" w:hAnsi="Times New Roman" w:cs="Times New Roman"/>
          <w:sz w:val="24"/>
          <w:szCs w:val="24"/>
        </w:rPr>
        <w:t xml:space="preserve">Significance: </w:t>
      </w:r>
      <w:r w:rsidR="002862A9" w:rsidRPr="008F5272">
        <w:rPr>
          <w:rFonts w:ascii="Times New Roman" w:hAnsi="Times New Roman" w:cs="Times New Roman"/>
          <w:sz w:val="24"/>
          <w:szCs w:val="24"/>
        </w:rPr>
        <w:t>Permutational multivariate ANOVA</w:t>
      </w:r>
      <w:r w:rsidR="00A61FD8" w:rsidRPr="008F5272">
        <w:rPr>
          <w:rFonts w:ascii="Times New Roman" w:hAnsi="Times New Roman" w:cs="Times New Roman"/>
          <w:sz w:val="24"/>
          <w:szCs w:val="24"/>
        </w:rPr>
        <w:t>.</w:t>
      </w:r>
      <w:r w:rsidR="00C444E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C444E5" w:rsidRPr="008F5272">
        <w:rPr>
          <w:rFonts w:ascii="Times New Roman" w:hAnsi="Times New Roman" w:cs="Times New Roman"/>
          <w:sz w:val="24"/>
          <w:szCs w:val="24"/>
        </w:rPr>
        <w:t xml:space="preserve">) Taxa significantly different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faecal samples following anaerobic growth with or without 2′-FL. Significance: Linear discriminant analysis (LDA) Effect Size (</w:t>
      </w:r>
      <w:proofErr w:type="spellStart"/>
      <w:r w:rsidR="00C444E5" w:rsidRPr="008F5272">
        <w:rPr>
          <w:rFonts w:ascii="Times New Roman" w:hAnsi="Times New Roman" w:cs="Times New Roman"/>
          <w:sz w:val="24"/>
          <w:szCs w:val="24"/>
        </w:rPr>
        <w:t>LEfSe</w:t>
      </w:r>
      <w:proofErr w:type="spellEnd"/>
      <w:r w:rsidR="00C444E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D</w:t>
      </w:r>
      <w:r w:rsidR="00C444E5" w:rsidRPr="008F5272">
        <w:rPr>
          <w:rFonts w:ascii="Times New Roman" w:hAnsi="Times New Roman" w:cs="Times New Roman"/>
          <w:sz w:val="24"/>
          <w:szCs w:val="24"/>
        </w:rPr>
        <w:t xml:space="preserve">) </w:t>
      </w:r>
      <w:r w:rsidR="00FF1FFF" w:rsidRPr="008F5272">
        <w:rPr>
          <w:rFonts w:ascii="Times New Roman" w:hAnsi="Times New Roman" w:cs="Times New Roman"/>
          <w:sz w:val="24"/>
          <w:szCs w:val="24"/>
        </w:rPr>
        <w:t>Comparison of colonies r</w:t>
      </w:r>
      <w:r w:rsidR="008169F5" w:rsidRPr="008F5272">
        <w:rPr>
          <w:rFonts w:ascii="Times New Roman" w:hAnsi="Times New Roman" w:cs="Times New Roman"/>
          <w:sz w:val="24"/>
          <w:szCs w:val="24"/>
        </w:rPr>
        <w:t xml:space="preserve">elative abundance of </w:t>
      </w:r>
      <w:r w:rsidR="00706254" w:rsidRPr="008F5272">
        <w:rPr>
          <w:rFonts w:ascii="Times New Roman" w:hAnsi="Times New Roman" w:cs="Times New Roman"/>
          <w:sz w:val="24"/>
          <w:szCs w:val="24"/>
        </w:rPr>
        <w:t xml:space="preserve">identified </w:t>
      </w:r>
      <w:r w:rsidR="008169F5" w:rsidRPr="008F5272">
        <w:rPr>
          <w:rFonts w:ascii="Times New Roman" w:hAnsi="Times New Roman" w:cs="Times New Roman"/>
          <w:sz w:val="24"/>
          <w:szCs w:val="24"/>
        </w:rPr>
        <w:t>colonies following anaerobic growth with or without 2′-FL</w:t>
      </w:r>
      <w:r w:rsidR="00C444E5" w:rsidRPr="008F5272">
        <w:rPr>
          <w:rFonts w:ascii="Times New Roman" w:hAnsi="Times New Roman" w:cs="Times New Roman"/>
          <w:sz w:val="24"/>
          <w:szCs w:val="24"/>
        </w:rPr>
        <w:t>.</w:t>
      </w:r>
      <w:r w:rsidR="00A96C99" w:rsidRPr="008F5272">
        <w:rPr>
          <w:rFonts w:ascii="Times New Roman" w:hAnsi="Times New Roman" w:cs="Times New Roman"/>
          <w:sz w:val="24"/>
          <w:szCs w:val="24"/>
        </w:rPr>
        <w:t xml:space="preserve"> *</w:t>
      </w:r>
      <w:r w:rsidR="00A96C99" w:rsidRPr="008F5272">
        <w:rPr>
          <w:rFonts w:ascii="Times New Roman" w:hAnsi="Times New Roman" w:cs="Times New Roman"/>
          <w:i/>
          <w:iCs/>
          <w:sz w:val="24"/>
          <w:szCs w:val="24"/>
        </w:rPr>
        <w:t>E. coli</w:t>
      </w:r>
      <w:r w:rsidR="00A96C99" w:rsidRPr="008F5272">
        <w:rPr>
          <w:rFonts w:ascii="Times New Roman" w:hAnsi="Times New Roman" w:cs="Times New Roman"/>
          <w:sz w:val="24"/>
          <w:szCs w:val="24"/>
        </w:rPr>
        <w:t xml:space="preserve"> or </w:t>
      </w:r>
      <w:r w:rsidR="00A96C99" w:rsidRPr="008F5272">
        <w:rPr>
          <w:rFonts w:ascii="Times New Roman" w:hAnsi="Times New Roman" w:cs="Times New Roman"/>
          <w:i/>
          <w:iCs/>
          <w:sz w:val="24"/>
          <w:szCs w:val="24"/>
        </w:rPr>
        <w:t>Shigella.</w:t>
      </w:r>
      <w:r w:rsidR="008169F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E</w:t>
      </w:r>
      <w:r w:rsidR="00C444E5" w:rsidRPr="008F5272">
        <w:rPr>
          <w:rFonts w:ascii="Times New Roman" w:hAnsi="Times New Roman" w:cs="Times New Roman"/>
          <w:sz w:val="24"/>
          <w:szCs w:val="24"/>
        </w:rPr>
        <w:t xml:space="preserve">) </w:t>
      </w:r>
      <w:r w:rsidR="001F0D1C" w:rsidRPr="008F5272">
        <w:rPr>
          <w:rFonts w:ascii="Times New Roman" w:hAnsi="Times New Roman" w:cs="Times New Roman"/>
          <w:sz w:val="24"/>
          <w:szCs w:val="24"/>
        </w:rPr>
        <w:t xml:space="preserve">Optical density </w:t>
      </w:r>
      <w:r w:rsidR="0081463C" w:rsidRPr="008F5272">
        <w:rPr>
          <w:rFonts w:ascii="Times New Roman" w:hAnsi="Times New Roman" w:cs="Times New Roman"/>
          <w:sz w:val="24"/>
          <w:szCs w:val="24"/>
        </w:rPr>
        <w:t xml:space="preserve">(OD) </w:t>
      </w:r>
      <w:r w:rsidR="00C444E5" w:rsidRPr="008F5272">
        <w:rPr>
          <w:rFonts w:ascii="Times New Roman" w:hAnsi="Times New Roman" w:cs="Times New Roman"/>
          <w:sz w:val="24"/>
          <w:szCs w:val="24"/>
        </w:rPr>
        <w:t xml:space="preserve">following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1F0D1C" w:rsidRPr="008F5272">
        <w:rPr>
          <w:rFonts w:ascii="Times New Roman" w:hAnsi="Times New Roman" w:cs="Times New Roman"/>
          <w:sz w:val="24"/>
          <w:szCs w:val="24"/>
        </w:rPr>
        <w:t xml:space="preserve">faecal bacteria cultured </w:t>
      </w:r>
      <w:r w:rsidR="00C444E5" w:rsidRPr="008F5272">
        <w:rPr>
          <w:rFonts w:ascii="Times New Roman" w:hAnsi="Times New Roman" w:cs="Times New Roman"/>
          <w:sz w:val="24"/>
          <w:szCs w:val="24"/>
        </w:rPr>
        <w:t xml:space="preserve">with or without 2′-FL.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F</w:t>
      </w:r>
      <w:r w:rsidR="008169F5"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 xml:space="preserve">OD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 xml:space="preserve">or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faecal bacteria following growth with 2</w:t>
      </w:r>
      <w:bookmarkStart w:id="151" w:name="_Hlk131662799"/>
      <w:r w:rsidR="006B13A6" w:rsidRPr="008F5272">
        <w:rPr>
          <w:rFonts w:ascii="Times New Roman" w:hAnsi="Times New Roman" w:cs="Times New Roman"/>
          <w:sz w:val="24"/>
          <w:szCs w:val="24"/>
        </w:rPr>
        <w:t>ˈ</w:t>
      </w:r>
      <w:bookmarkEnd w:id="151"/>
      <w:r w:rsidR="00D16349" w:rsidRPr="008F5272">
        <w:rPr>
          <w:rFonts w:ascii="Times New Roman" w:hAnsi="Times New Roman" w:cs="Times New Roman"/>
          <w:sz w:val="24"/>
          <w:szCs w:val="24"/>
        </w:rPr>
        <w:t>-FL. OD normalised to growth in media without 2</w:t>
      </w:r>
      <w:r w:rsidR="006B13A6" w:rsidRPr="008F5272">
        <w:rPr>
          <w:rFonts w:ascii="Times New Roman" w:hAnsi="Times New Roman" w:cs="Times New Roman"/>
          <w:sz w:val="24"/>
          <w:szCs w:val="24"/>
        </w:rPr>
        <w:t>ˈ</w:t>
      </w:r>
      <w:r w:rsidR="00D16349" w:rsidRPr="008F5272">
        <w:rPr>
          <w:rFonts w:ascii="Times New Roman" w:hAnsi="Times New Roman" w:cs="Times New Roman"/>
          <w:sz w:val="24"/>
          <w:szCs w:val="24"/>
        </w:rPr>
        <w:t>-FL.</w:t>
      </w:r>
    </w:p>
    <w:p w14:paraId="232D2ED0" w14:textId="3553A999" w:rsidR="00E679E7" w:rsidRPr="008F5272" w:rsidRDefault="00E679E7" w:rsidP="00153916">
      <w:pPr>
        <w:spacing w:after="0" w:line="480" w:lineRule="auto"/>
        <w:rPr>
          <w:rFonts w:ascii="Times New Roman" w:hAnsi="Times New Roman" w:cs="Times New Roman"/>
          <w:b/>
          <w:bCs/>
          <w:sz w:val="24"/>
          <w:szCs w:val="24"/>
        </w:rPr>
        <w:pPrChange w:id="152" w:author="Yiming Wang" w:date="2024-06-08T22:19:00Z">
          <w:pPr>
            <w:spacing w:after="0" w:line="480" w:lineRule="auto"/>
            <w:jc w:val="both"/>
          </w:pPr>
        </w:pPrChange>
      </w:pPr>
    </w:p>
    <w:p w14:paraId="396CDD08" w14:textId="77777777" w:rsidR="00A96C99" w:rsidRPr="008F5272" w:rsidRDefault="00CE101C" w:rsidP="00153916">
      <w:pPr>
        <w:spacing w:after="0" w:line="480" w:lineRule="auto"/>
        <w:rPr>
          <w:rFonts w:ascii="Times New Roman" w:hAnsi="Times New Roman" w:cs="Times New Roman"/>
          <w:sz w:val="24"/>
          <w:szCs w:val="24"/>
        </w:rPr>
        <w:pPrChange w:id="153" w:author="Yiming Wang" w:date="2024-06-08T22:19:00Z">
          <w:pPr>
            <w:spacing w:after="0" w:line="480" w:lineRule="auto"/>
            <w:jc w:val="both"/>
          </w:pPr>
        </w:pPrChange>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17691D" w:rsidRPr="008F5272">
        <w:rPr>
          <w:rFonts w:ascii="Times New Roman" w:hAnsi="Times New Roman" w:cs="Times New Roman"/>
          <w:b/>
          <w:bCs/>
          <w:sz w:val="24"/>
          <w:szCs w:val="24"/>
        </w:rPr>
        <w:t>4</w:t>
      </w:r>
      <w:r w:rsidRPr="008F5272">
        <w:rPr>
          <w:rFonts w:ascii="Times New Roman" w:hAnsi="Times New Roman" w:cs="Times New Roman"/>
          <w:b/>
          <w:bCs/>
          <w:sz w:val="24"/>
          <w:szCs w:val="24"/>
        </w:rPr>
        <w:t xml:space="preserve">: </w:t>
      </w:r>
      <w:r w:rsidRPr="008F5272">
        <w:rPr>
          <w:rFonts w:ascii="Times New Roman" w:hAnsi="Times New Roman" w:cs="Times New Roman"/>
          <w:b/>
          <w:bCs/>
          <w:i/>
          <w:iCs/>
          <w:sz w:val="24"/>
          <w:szCs w:val="24"/>
        </w:rPr>
        <w:t xml:space="preserve">Bifidobacterium </w:t>
      </w:r>
      <w:proofErr w:type="spellStart"/>
      <w:r w:rsidRPr="008F5272">
        <w:rPr>
          <w:rFonts w:ascii="Times New Roman" w:hAnsi="Times New Roman" w:cs="Times New Roman"/>
          <w:b/>
          <w:bCs/>
          <w:i/>
          <w:iCs/>
          <w:sz w:val="24"/>
          <w:szCs w:val="24"/>
        </w:rPr>
        <w:t>infantis</w:t>
      </w:r>
      <w:proofErr w:type="spellEnd"/>
      <w:r w:rsidRPr="008F5272">
        <w:rPr>
          <w:rFonts w:ascii="Times New Roman" w:hAnsi="Times New Roman" w:cs="Times New Roman"/>
          <w:b/>
          <w:bCs/>
          <w:sz w:val="24"/>
          <w:szCs w:val="24"/>
        </w:rPr>
        <w:t xml:space="preserve">, but not </w:t>
      </w:r>
      <w:r w:rsidRPr="008F5272">
        <w:rPr>
          <w:rFonts w:ascii="Times New Roman" w:hAnsi="Times New Roman" w:cs="Times New Roman"/>
          <w:b/>
          <w:bCs/>
          <w:i/>
          <w:iCs/>
          <w:sz w:val="24"/>
          <w:szCs w:val="24"/>
        </w:rPr>
        <w:t>B. breve</w:t>
      </w:r>
      <w:r w:rsidRPr="008F5272">
        <w:rPr>
          <w:rFonts w:ascii="Times New Roman" w:hAnsi="Times New Roman" w:cs="Times New Roman"/>
          <w:b/>
          <w:bCs/>
          <w:sz w:val="24"/>
          <w:szCs w:val="24"/>
        </w:rPr>
        <w:t xml:space="preserve"> or </w:t>
      </w:r>
      <w:r w:rsidRPr="008F5272">
        <w:rPr>
          <w:rFonts w:ascii="Times New Roman" w:hAnsi="Times New Roman" w:cs="Times New Roman"/>
          <w:b/>
          <w:bCs/>
          <w:i/>
          <w:iCs/>
          <w:sz w:val="24"/>
          <w:szCs w:val="24"/>
        </w:rPr>
        <w:t>B. bifidum,</w:t>
      </w:r>
      <w:r w:rsidRPr="008F5272">
        <w:rPr>
          <w:rFonts w:ascii="Times New Roman" w:hAnsi="Times New Roman" w:cs="Times New Roman"/>
          <w:b/>
          <w:bCs/>
          <w:sz w:val="24"/>
          <w:szCs w:val="24"/>
        </w:rPr>
        <w:t xml:space="preserve"> persist</w:t>
      </w:r>
      <w:r w:rsidR="00D02EB6" w:rsidRPr="008F5272">
        <w:rPr>
          <w:rFonts w:ascii="Times New Roman" w:hAnsi="Times New Roman" w:cs="Times New Roman"/>
          <w:b/>
          <w:bCs/>
          <w:sz w:val="24"/>
          <w:szCs w:val="24"/>
        </w:rPr>
        <w:t>s</w:t>
      </w:r>
      <w:r w:rsidRPr="008F5272">
        <w:rPr>
          <w:rFonts w:ascii="Times New Roman" w:hAnsi="Times New Roman" w:cs="Times New Roman"/>
          <w:b/>
          <w:bCs/>
          <w:sz w:val="24"/>
          <w:szCs w:val="24"/>
        </w:rPr>
        <w:t xml:space="preserve"> longer in </w:t>
      </w:r>
      <w:r w:rsidR="00773CB9" w:rsidRPr="008F5272">
        <w:rPr>
          <w:rFonts w:ascii="Times New Roman" w:hAnsi="Times New Roman" w:cs="Times New Roman"/>
          <w:b/>
          <w:bCs/>
          <w:i/>
          <w:iCs/>
          <w:sz w:val="24"/>
          <w:szCs w:val="24"/>
        </w:rPr>
        <w:t>Fut2</w:t>
      </w:r>
      <w:r w:rsidR="00773CB9"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mice</w:t>
      </w:r>
      <w:r w:rsidR="00216CEF" w:rsidRPr="008F5272">
        <w:rPr>
          <w:rFonts w:ascii="Times New Roman" w:hAnsi="Times New Roman" w:cs="Times New Roman"/>
          <w:b/>
          <w:bCs/>
          <w:sz w:val="24"/>
          <w:szCs w:val="24"/>
        </w:rPr>
        <w:t xml:space="preserve"> following antibiotic</w:t>
      </w:r>
      <w:r w:rsidR="00DA397C" w:rsidRPr="008F5272">
        <w:rPr>
          <w:rFonts w:ascii="Times New Roman" w:hAnsi="Times New Roman" w:cs="Times New Roman"/>
          <w:b/>
          <w:bCs/>
          <w:sz w:val="24"/>
          <w:szCs w:val="24"/>
        </w:rPr>
        <w:t xml:space="preserve"> pre-exposure</w:t>
      </w:r>
      <w:r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3D0E26" w:rsidRPr="008F5272">
        <w:rPr>
          <w:rFonts w:ascii="Times New Roman" w:hAnsi="Times New Roman" w:cs="Times New Roman"/>
          <w:sz w:val="24"/>
          <w:szCs w:val="24"/>
        </w:rPr>
        <w:t xml:space="preserve">) Experimental design.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3D0E26" w:rsidRPr="008F5272">
        <w:rPr>
          <w:rFonts w:ascii="Times New Roman" w:hAnsi="Times New Roman" w:cs="Times New Roman"/>
          <w:sz w:val="24"/>
          <w:szCs w:val="24"/>
        </w:rPr>
        <w:t>) Persistence of</w:t>
      </w:r>
      <w:r w:rsidR="00DA397C" w:rsidRPr="008F5272">
        <w:rPr>
          <w:rFonts w:ascii="Times New Roman" w:hAnsi="Times New Roman" w:cs="Times New Roman"/>
          <w:sz w:val="24"/>
          <w:szCs w:val="24"/>
        </w:rPr>
        <w:t xml:space="preserve"> detectable</w:t>
      </w:r>
      <w:r w:rsidR="003D0E26" w:rsidRPr="008F5272">
        <w:rPr>
          <w:rFonts w:ascii="Times New Roman" w:hAnsi="Times New Roman" w:cs="Times New Roman"/>
          <w:sz w:val="24"/>
          <w:szCs w:val="24"/>
        </w:rPr>
        <w:t xml:space="preserve">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species</w:t>
      </w:r>
      <w:r w:rsidR="00D02EB6" w:rsidRPr="008F5272">
        <w:rPr>
          <w:rFonts w:ascii="Times New Roman" w:hAnsi="Times New Roman" w:cs="Times New Roman"/>
          <w:sz w:val="24"/>
          <w:szCs w:val="24"/>
        </w:rPr>
        <w:t xml:space="preserve"> in stool</w:t>
      </w:r>
      <w:r w:rsidR="003D0E26" w:rsidRPr="008F5272">
        <w:rPr>
          <w:rFonts w:ascii="Times New Roman" w:hAnsi="Times New Roman" w:cs="Times New Roman"/>
          <w:sz w:val="24"/>
          <w:szCs w:val="24"/>
        </w:rPr>
        <w:t xml:space="preserve"> follow</w:t>
      </w:r>
      <w:r w:rsidR="00D02EB6" w:rsidRPr="008F5272">
        <w:rPr>
          <w:rFonts w:ascii="Times New Roman" w:hAnsi="Times New Roman" w:cs="Times New Roman"/>
          <w:sz w:val="24"/>
          <w:szCs w:val="24"/>
        </w:rPr>
        <w:t>ing</w:t>
      </w:r>
      <w:r w:rsidR="003D0E26" w:rsidRPr="008F5272">
        <w:rPr>
          <w:rFonts w:ascii="Times New Roman" w:hAnsi="Times New Roman" w:cs="Times New Roman"/>
          <w:sz w:val="24"/>
          <w:szCs w:val="24"/>
        </w:rPr>
        <w:t xml:space="preserve"> antibiotic pre-exposure. </w:t>
      </w:r>
      <w:r w:rsidR="000D11AB" w:rsidRPr="008F5272">
        <w:rPr>
          <w:rFonts w:ascii="Times New Roman" w:hAnsi="Times New Roman" w:cs="Times New Roman"/>
          <w:sz w:val="24"/>
          <w:szCs w:val="24"/>
        </w:rPr>
        <w:t>Significance</w:t>
      </w:r>
      <w:r w:rsidR="00D02EB6" w:rsidRPr="008F5272">
        <w:rPr>
          <w:rFonts w:ascii="Times New Roman" w:hAnsi="Times New Roman" w:cs="Times New Roman"/>
          <w:sz w:val="24"/>
          <w:szCs w:val="24"/>
        </w:rPr>
        <w:t xml:space="preserve">: log-rank test.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3D0E26" w:rsidRPr="008F5272">
        <w:rPr>
          <w:rFonts w:ascii="Times New Roman" w:hAnsi="Times New Roman" w:cs="Times New Roman"/>
          <w:sz w:val="24"/>
          <w:szCs w:val="24"/>
        </w:rPr>
        <w:t xml:space="preserve">) </w:t>
      </w:r>
      <w:r w:rsidR="00D02EB6" w:rsidRPr="008F5272">
        <w:rPr>
          <w:rFonts w:ascii="Times New Roman" w:hAnsi="Times New Roman" w:cs="Times New Roman"/>
          <w:sz w:val="24"/>
          <w:szCs w:val="24"/>
        </w:rPr>
        <w:t xml:space="preserve">Bacterial copies of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species </w:t>
      </w:r>
      <w:r w:rsidR="00D02EB6" w:rsidRPr="008F5272">
        <w:rPr>
          <w:rFonts w:ascii="Times New Roman" w:hAnsi="Times New Roman" w:cs="Times New Roman"/>
          <w:sz w:val="24"/>
          <w:szCs w:val="24"/>
        </w:rPr>
        <w:t xml:space="preserve">in stool </w:t>
      </w:r>
      <w:r w:rsidR="003D0E26" w:rsidRPr="008F5272">
        <w:rPr>
          <w:rFonts w:ascii="Times New Roman" w:hAnsi="Times New Roman" w:cs="Times New Roman"/>
          <w:sz w:val="24"/>
          <w:szCs w:val="24"/>
        </w:rPr>
        <w:t>follow</w:t>
      </w:r>
      <w:r w:rsidR="00D02EB6" w:rsidRPr="008F5272">
        <w:rPr>
          <w:rFonts w:ascii="Times New Roman" w:hAnsi="Times New Roman" w:cs="Times New Roman"/>
          <w:sz w:val="24"/>
          <w:szCs w:val="24"/>
        </w:rPr>
        <w:t>ing</w:t>
      </w:r>
      <w:r w:rsidR="003D0E26" w:rsidRPr="008F5272">
        <w:rPr>
          <w:rFonts w:ascii="Times New Roman" w:hAnsi="Times New Roman" w:cs="Times New Roman"/>
          <w:sz w:val="24"/>
          <w:szCs w:val="24"/>
        </w:rPr>
        <w:t xml:space="preserve"> antibiotic pre-exposure. </w:t>
      </w:r>
      <w:r w:rsidR="000D11AB" w:rsidRPr="008F5272">
        <w:rPr>
          <w:rFonts w:ascii="Times New Roman" w:hAnsi="Times New Roman" w:cs="Times New Roman"/>
          <w:sz w:val="24"/>
          <w:szCs w:val="24"/>
        </w:rPr>
        <w:t>Significance</w:t>
      </w:r>
      <w:r w:rsidR="00D02EB6" w:rsidRPr="008F5272">
        <w:rPr>
          <w:rFonts w:ascii="Times New Roman" w:hAnsi="Times New Roman" w:cs="Times New Roman"/>
          <w:sz w:val="24"/>
          <w:szCs w:val="24"/>
        </w:rPr>
        <w:t>: T-test of area under the curve</w:t>
      </w:r>
      <w:r w:rsidR="00516621" w:rsidRPr="008F5272">
        <w:rPr>
          <w:rFonts w:ascii="Times New Roman" w:hAnsi="Times New Roman" w:cs="Times New Roman"/>
          <w:sz w:val="24"/>
          <w:szCs w:val="24"/>
        </w:rPr>
        <w:t>.</w:t>
      </w:r>
      <w:r w:rsidR="00D02EB6"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D</w:t>
      </w:r>
      <w:r w:rsidR="00D02EB6" w:rsidRPr="008F5272">
        <w:rPr>
          <w:rFonts w:ascii="Times New Roman" w:hAnsi="Times New Roman" w:cs="Times New Roman"/>
          <w:sz w:val="24"/>
          <w:szCs w:val="24"/>
        </w:rPr>
        <w:t xml:space="preserve">) </w:t>
      </w:r>
      <w:r w:rsidR="00516621" w:rsidRPr="008F5272">
        <w:rPr>
          <w:rFonts w:ascii="Times New Roman" w:hAnsi="Times New Roman" w:cs="Times New Roman"/>
          <w:sz w:val="24"/>
          <w:szCs w:val="24"/>
        </w:rPr>
        <w:t xml:space="preserve">Bacterial copies of </w:t>
      </w:r>
      <w:r w:rsidR="00D02EB6" w:rsidRPr="008F5272">
        <w:rPr>
          <w:rFonts w:ascii="Times New Roman" w:hAnsi="Times New Roman" w:cs="Times New Roman"/>
          <w:i/>
          <w:iCs/>
          <w:sz w:val="24"/>
          <w:szCs w:val="24"/>
        </w:rPr>
        <w:t xml:space="preserve">B. </w:t>
      </w:r>
      <w:proofErr w:type="spellStart"/>
      <w:r w:rsidR="00D02EB6" w:rsidRPr="008F5272">
        <w:rPr>
          <w:rFonts w:ascii="Times New Roman" w:hAnsi="Times New Roman" w:cs="Times New Roman"/>
          <w:i/>
          <w:iCs/>
          <w:sz w:val="24"/>
          <w:szCs w:val="24"/>
        </w:rPr>
        <w:t>infantis</w:t>
      </w:r>
      <w:proofErr w:type="spellEnd"/>
      <w:r w:rsidR="00D02EB6" w:rsidRPr="008F5272">
        <w:rPr>
          <w:rFonts w:ascii="Times New Roman" w:hAnsi="Times New Roman" w:cs="Times New Roman"/>
          <w:sz w:val="24"/>
          <w:szCs w:val="24"/>
        </w:rPr>
        <w:t xml:space="preserve"> in intestinal tissue mucosa</w:t>
      </w:r>
      <w:r w:rsidR="00516621" w:rsidRPr="008F5272">
        <w:rPr>
          <w:rFonts w:ascii="Times New Roman" w:hAnsi="Times New Roman" w:cs="Times New Roman"/>
          <w:sz w:val="24"/>
          <w:szCs w:val="24"/>
        </w:rPr>
        <w:t xml:space="preserve"> following antibiotic pre-exposure</w:t>
      </w:r>
      <w:r w:rsidR="003D0E26" w:rsidRPr="008F5272">
        <w:rPr>
          <w:rFonts w:ascii="Times New Roman" w:hAnsi="Times New Roman" w:cs="Times New Roman"/>
          <w:sz w:val="24"/>
          <w:szCs w:val="24"/>
        </w:rPr>
        <w:t>.</w:t>
      </w:r>
      <w:r w:rsidR="00516621"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516621" w:rsidRPr="008F5272">
        <w:rPr>
          <w:rFonts w:ascii="Times New Roman" w:hAnsi="Times New Roman" w:cs="Times New Roman"/>
          <w:sz w:val="24"/>
          <w:szCs w:val="24"/>
        </w:rPr>
        <w:t>: Mann</w:t>
      </w:r>
      <w:r w:rsidR="0039052E" w:rsidRPr="008F5272">
        <w:rPr>
          <w:rFonts w:ascii="Times New Roman" w:hAnsi="Times New Roman" w:cs="Times New Roman"/>
          <w:sz w:val="24"/>
          <w:szCs w:val="24"/>
        </w:rPr>
        <w:t>-</w:t>
      </w:r>
      <w:r w:rsidR="00516621" w:rsidRPr="008F5272">
        <w:rPr>
          <w:rFonts w:ascii="Times New Roman" w:hAnsi="Times New Roman" w:cs="Times New Roman"/>
          <w:sz w:val="24"/>
          <w:szCs w:val="24"/>
        </w:rPr>
        <w:t>Whitney U test.</w:t>
      </w:r>
      <w:r w:rsidR="003D0E26" w:rsidRPr="008F5272" w:rsidDel="003D0E26">
        <w:rPr>
          <w:rFonts w:ascii="Times New Roman" w:hAnsi="Times New Roman" w:cs="Times New Roman"/>
          <w:sz w:val="24"/>
          <w:szCs w:val="24"/>
        </w:rPr>
        <w:t xml:space="preserve"> </w:t>
      </w:r>
    </w:p>
    <w:p w14:paraId="1E57364E" w14:textId="77777777" w:rsidR="00A96C99" w:rsidRPr="008F5272" w:rsidRDefault="00A96C99" w:rsidP="00153916">
      <w:pPr>
        <w:spacing w:after="0" w:line="480" w:lineRule="auto"/>
        <w:rPr>
          <w:rFonts w:ascii="Times New Roman" w:hAnsi="Times New Roman" w:cs="Times New Roman"/>
          <w:sz w:val="24"/>
          <w:szCs w:val="24"/>
        </w:rPr>
        <w:pPrChange w:id="154" w:author="Yiming Wang" w:date="2024-06-08T22:19:00Z">
          <w:pPr>
            <w:spacing w:after="0" w:line="480" w:lineRule="auto"/>
            <w:jc w:val="both"/>
          </w:pPr>
        </w:pPrChange>
      </w:pPr>
    </w:p>
    <w:p w14:paraId="009D8094" w14:textId="115EE6A8" w:rsidR="00E679E7" w:rsidRPr="008F5272" w:rsidRDefault="00CE101C" w:rsidP="00153916">
      <w:pPr>
        <w:spacing w:after="0" w:line="480" w:lineRule="auto"/>
        <w:rPr>
          <w:rFonts w:ascii="Times New Roman" w:hAnsi="Times New Roman" w:cs="Times New Roman"/>
          <w:sz w:val="24"/>
          <w:szCs w:val="24"/>
        </w:rPr>
        <w:pPrChange w:id="155" w:author="Yiming Wang" w:date="2024-06-08T22:19:00Z">
          <w:pPr>
            <w:spacing w:after="0" w:line="480" w:lineRule="auto"/>
            <w:jc w:val="both"/>
          </w:pPr>
        </w:pPrChange>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17691D" w:rsidRPr="008F5272">
        <w:rPr>
          <w:rFonts w:ascii="Times New Roman" w:hAnsi="Times New Roman" w:cs="Times New Roman"/>
          <w:b/>
          <w:bCs/>
          <w:sz w:val="24"/>
          <w:szCs w:val="24"/>
        </w:rPr>
        <w:t>5</w:t>
      </w:r>
      <w:r w:rsidR="0098108B" w:rsidRPr="008F5272">
        <w:rPr>
          <w:rFonts w:ascii="Times New Roman" w:hAnsi="Times New Roman" w:cs="Times New Roman"/>
          <w:b/>
          <w:bCs/>
          <w:sz w:val="24"/>
          <w:szCs w:val="24"/>
        </w:rPr>
        <w:t xml:space="preserve">: </w:t>
      </w:r>
      <w:r w:rsidR="0098108B" w:rsidRPr="008F5272">
        <w:rPr>
          <w:rFonts w:ascii="Times New Roman" w:hAnsi="Times New Roman" w:cs="Times New Roman"/>
          <w:b/>
          <w:bCs/>
          <w:i/>
          <w:iCs/>
          <w:sz w:val="24"/>
          <w:szCs w:val="24"/>
        </w:rPr>
        <w:t xml:space="preserve">Bifidobacterium </w:t>
      </w:r>
      <w:proofErr w:type="spellStart"/>
      <w:r w:rsidR="0098108B" w:rsidRPr="008F5272">
        <w:rPr>
          <w:rFonts w:ascii="Times New Roman" w:hAnsi="Times New Roman" w:cs="Times New Roman"/>
          <w:b/>
          <w:bCs/>
          <w:i/>
          <w:iCs/>
          <w:sz w:val="24"/>
          <w:szCs w:val="24"/>
        </w:rPr>
        <w:t>infantis</w:t>
      </w:r>
      <w:proofErr w:type="spellEnd"/>
      <w:r w:rsidR="0098108B" w:rsidRPr="008F5272">
        <w:rPr>
          <w:rFonts w:ascii="Times New Roman" w:hAnsi="Times New Roman" w:cs="Times New Roman"/>
          <w:b/>
          <w:bCs/>
          <w:sz w:val="24"/>
          <w:szCs w:val="24"/>
        </w:rPr>
        <w:t xml:space="preserve"> persists longer in </w:t>
      </w:r>
      <w:r w:rsidR="00773CB9" w:rsidRPr="008F5272">
        <w:rPr>
          <w:rFonts w:ascii="Times New Roman" w:hAnsi="Times New Roman" w:cs="Times New Roman"/>
          <w:b/>
          <w:bCs/>
          <w:i/>
          <w:iCs/>
          <w:sz w:val="24"/>
          <w:szCs w:val="24"/>
        </w:rPr>
        <w:t>Fut2</w:t>
      </w:r>
      <w:r w:rsidR="00773CB9" w:rsidRPr="008F5272">
        <w:rPr>
          <w:rFonts w:ascii="Times New Roman" w:hAnsi="Times New Roman" w:cs="Times New Roman"/>
          <w:b/>
          <w:bCs/>
          <w:sz w:val="24"/>
          <w:szCs w:val="24"/>
          <w:vertAlign w:val="superscript"/>
        </w:rPr>
        <w:t>KO</w:t>
      </w:r>
      <w:r w:rsidR="0098108B" w:rsidRPr="008F5272">
        <w:rPr>
          <w:rFonts w:ascii="Times New Roman" w:hAnsi="Times New Roman" w:cs="Times New Roman"/>
          <w:b/>
          <w:bCs/>
          <w:sz w:val="24"/>
          <w:szCs w:val="24"/>
        </w:rPr>
        <w:t xml:space="preserve"> mice</w:t>
      </w:r>
      <w:r w:rsidR="00216CEF" w:rsidRPr="008F5272">
        <w:rPr>
          <w:rFonts w:ascii="Times New Roman" w:hAnsi="Times New Roman" w:cs="Times New Roman"/>
          <w:b/>
          <w:bCs/>
          <w:sz w:val="24"/>
          <w:szCs w:val="24"/>
        </w:rPr>
        <w:t xml:space="preserve"> without antibiotic pre-treatment</w:t>
      </w:r>
      <w:r w:rsidR="0098108B" w:rsidRPr="008F5272">
        <w:rPr>
          <w:rFonts w:ascii="Times New Roman" w:hAnsi="Times New Roman" w:cs="Times New Roman"/>
          <w:b/>
          <w:bCs/>
          <w:sz w:val="24"/>
          <w:szCs w:val="24"/>
        </w:rPr>
        <w:t>.</w:t>
      </w:r>
      <w:r w:rsidR="003D0E26"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3D0E26" w:rsidRPr="008F5272">
        <w:rPr>
          <w:rFonts w:ascii="Times New Roman" w:hAnsi="Times New Roman" w:cs="Times New Roman"/>
          <w:sz w:val="24"/>
          <w:szCs w:val="24"/>
        </w:rPr>
        <w:t xml:space="preserve">) Experimental design.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3D0E26" w:rsidRPr="008F5272">
        <w:rPr>
          <w:rFonts w:ascii="Times New Roman" w:hAnsi="Times New Roman" w:cs="Times New Roman"/>
          <w:sz w:val="24"/>
          <w:szCs w:val="24"/>
        </w:rPr>
        <w:t xml:space="preserve">) Persistence of </w:t>
      </w:r>
      <w:proofErr w:type="spellStart"/>
      <w:r w:rsidR="009E38FE" w:rsidRPr="008F5272">
        <w:rPr>
          <w:rFonts w:ascii="Times New Roman" w:hAnsi="Times New Roman" w:cs="Times New Roman"/>
          <w:sz w:val="24"/>
          <w:szCs w:val="24"/>
        </w:rPr>
        <w:t>gavaged</w:t>
      </w:r>
      <w:proofErr w:type="spellEnd"/>
      <w:r w:rsidR="009E38FE" w:rsidRPr="008F5272">
        <w:rPr>
          <w:rFonts w:ascii="Times New Roman" w:hAnsi="Times New Roman" w:cs="Times New Roman"/>
          <w:sz w:val="24"/>
          <w:szCs w:val="24"/>
        </w:rPr>
        <w:t xml:space="preserve">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w:t>
      </w:r>
      <w:proofErr w:type="spellStart"/>
      <w:r w:rsidR="003D0E26" w:rsidRPr="008F5272">
        <w:rPr>
          <w:rFonts w:ascii="Times New Roman" w:hAnsi="Times New Roman" w:cs="Times New Roman"/>
          <w:i/>
          <w:iCs/>
          <w:sz w:val="24"/>
          <w:szCs w:val="24"/>
        </w:rPr>
        <w:t>infantis</w:t>
      </w:r>
      <w:proofErr w:type="spellEnd"/>
      <w:r w:rsidR="009E38FE" w:rsidRPr="008F5272">
        <w:rPr>
          <w:rFonts w:ascii="Times New Roman" w:hAnsi="Times New Roman" w:cs="Times New Roman"/>
          <w:sz w:val="24"/>
          <w:szCs w:val="24"/>
        </w:rPr>
        <w:t xml:space="preserve"> in stool without antibiotic pre-</w:t>
      </w:r>
      <w:r w:rsidR="00DA397C" w:rsidRPr="008F5272">
        <w:rPr>
          <w:rFonts w:ascii="Times New Roman" w:hAnsi="Times New Roman" w:cs="Times New Roman"/>
          <w:sz w:val="24"/>
          <w:szCs w:val="24"/>
        </w:rPr>
        <w:t>treatment</w:t>
      </w:r>
      <w:r w:rsidR="003D0E26" w:rsidRPr="008F5272">
        <w:rPr>
          <w:rFonts w:ascii="Times New Roman" w:hAnsi="Times New Roman" w:cs="Times New Roman"/>
          <w:sz w:val="24"/>
          <w:szCs w:val="24"/>
        </w:rPr>
        <w:t>.</w:t>
      </w:r>
      <w:r w:rsidR="009E38FE"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9E38FE" w:rsidRPr="008F5272">
        <w:rPr>
          <w:rFonts w:ascii="Times New Roman" w:hAnsi="Times New Roman" w:cs="Times New Roman"/>
          <w:sz w:val="24"/>
          <w:szCs w:val="24"/>
        </w:rPr>
        <w:t>: log-rank test.</w:t>
      </w:r>
      <w:r w:rsidR="003D0E26"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3D0E26" w:rsidRPr="008F5272">
        <w:rPr>
          <w:rFonts w:ascii="Times New Roman" w:hAnsi="Times New Roman" w:cs="Times New Roman"/>
          <w:sz w:val="24"/>
          <w:szCs w:val="24"/>
        </w:rPr>
        <w:t xml:space="preserve">) </w:t>
      </w:r>
      <w:r w:rsidR="009E38FE" w:rsidRPr="008F5272">
        <w:rPr>
          <w:rFonts w:ascii="Times New Roman" w:hAnsi="Times New Roman" w:cs="Times New Roman"/>
          <w:sz w:val="24"/>
          <w:szCs w:val="24"/>
        </w:rPr>
        <w:t xml:space="preserve">Bacterial copies of </w:t>
      </w:r>
      <w:r w:rsidR="003D0E26" w:rsidRPr="008F5272">
        <w:rPr>
          <w:rFonts w:ascii="Times New Roman" w:hAnsi="Times New Roman" w:cs="Times New Roman"/>
          <w:i/>
          <w:iCs/>
          <w:sz w:val="24"/>
          <w:szCs w:val="24"/>
        </w:rPr>
        <w:t>B</w:t>
      </w:r>
      <w:r w:rsidR="009E38FE" w:rsidRPr="008F5272">
        <w:rPr>
          <w:rFonts w:ascii="Times New Roman" w:hAnsi="Times New Roman" w:cs="Times New Roman"/>
          <w:i/>
          <w:iCs/>
          <w:sz w:val="24"/>
          <w:szCs w:val="24"/>
        </w:rPr>
        <w:t>.</w:t>
      </w:r>
      <w:r w:rsidR="003D0E26" w:rsidRPr="008F5272">
        <w:rPr>
          <w:rFonts w:ascii="Times New Roman" w:hAnsi="Times New Roman" w:cs="Times New Roman"/>
          <w:sz w:val="24"/>
          <w:szCs w:val="24"/>
        </w:rPr>
        <w:t xml:space="preserve"> </w:t>
      </w:r>
      <w:proofErr w:type="spellStart"/>
      <w:r w:rsidR="003D0E26" w:rsidRPr="008F5272">
        <w:rPr>
          <w:rFonts w:ascii="Times New Roman" w:hAnsi="Times New Roman" w:cs="Times New Roman"/>
          <w:i/>
          <w:iCs/>
          <w:sz w:val="24"/>
          <w:szCs w:val="24"/>
        </w:rPr>
        <w:t>infantis</w:t>
      </w:r>
      <w:proofErr w:type="spellEnd"/>
      <w:r w:rsidR="009E38FE" w:rsidRPr="008F5272">
        <w:rPr>
          <w:rFonts w:ascii="Times New Roman" w:hAnsi="Times New Roman" w:cs="Times New Roman"/>
          <w:i/>
          <w:iCs/>
          <w:sz w:val="24"/>
          <w:szCs w:val="24"/>
        </w:rPr>
        <w:t xml:space="preserve"> </w:t>
      </w:r>
      <w:r w:rsidR="009E38FE" w:rsidRPr="008F5272">
        <w:rPr>
          <w:rFonts w:ascii="Times New Roman" w:hAnsi="Times New Roman" w:cs="Times New Roman"/>
          <w:sz w:val="24"/>
          <w:szCs w:val="24"/>
        </w:rPr>
        <w:t>in stool without antibiotic pre-</w:t>
      </w:r>
      <w:r w:rsidR="00DA397C" w:rsidRPr="008F5272">
        <w:rPr>
          <w:rFonts w:ascii="Times New Roman" w:hAnsi="Times New Roman" w:cs="Times New Roman"/>
          <w:sz w:val="24"/>
          <w:szCs w:val="24"/>
        </w:rPr>
        <w:t>treatment</w:t>
      </w:r>
      <w:r w:rsidR="003D0E26"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9E38FE" w:rsidRPr="008F5272">
        <w:rPr>
          <w:rFonts w:ascii="Times New Roman" w:hAnsi="Times New Roman" w:cs="Times New Roman"/>
          <w:sz w:val="24"/>
          <w:szCs w:val="24"/>
        </w:rPr>
        <w:t>: T-test of area under the curve.</w:t>
      </w:r>
    </w:p>
    <w:sectPr w:rsidR="00E679E7" w:rsidRPr="008F5272" w:rsidSect="00CB15E2">
      <w:footerReference w:type="default" r:id="rId8"/>
      <w:pgSz w:w="11906" w:h="16838" w:code="9"/>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11DB" w14:textId="77777777" w:rsidR="007E4B02" w:rsidRDefault="007E4B02" w:rsidP="00502F35">
      <w:pPr>
        <w:spacing w:after="0" w:line="240" w:lineRule="auto"/>
      </w:pPr>
      <w:r>
        <w:separator/>
      </w:r>
    </w:p>
  </w:endnote>
  <w:endnote w:type="continuationSeparator" w:id="0">
    <w:p w14:paraId="6269DD71" w14:textId="77777777" w:rsidR="007E4B02" w:rsidRDefault="007E4B02" w:rsidP="0050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261040"/>
      <w:docPartObj>
        <w:docPartGallery w:val="Page Numbers (Bottom of Page)"/>
        <w:docPartUnique/>
      </w:docPartObj>
    </w:sdtPr>
    <w:sdtEndPr>
      <w:rPr>
        <w:rFonts w:ascii="Times New Roman" w:hAnsi="Times New Roman" w:cs="Times New Roman"/>
        <w:noProof/>
        <w:sz w:val="24"/>
        <w:szCs w:val="24"/>
      </w:rPr>
    </w:sdtEndPr>
    <w:sdtContent>
      <w:p w14:paraId="3863EBBA" w14:textId="48CB22D8" w:rsidR="006300F2" w:rsidRPr="00895619" w:rsidRDefault="0024778E" w:rsidP="0024778E">
        <w:pPr>
          <w:pStyle w:val="Footer"/>
          <w:ind w:right="4510"/>
          <w:jc w:val="right"/>
          <w:rPr>
            <w:rFonts w:ascii="Times New Roman" w:hAnsi="Times New Roman" w:cs="Times New Roman"/>
            <w:sz w:val="24"/>
            <w:szCs w:val="24"/>
          </w:rPr>
        </w:pPr>
        <w:r>
          <w:t xml:space="preserve">  </w:t>
        </w:r>
        <w:r>
          <w:tab/>
        </w:r>
        <w:r w:rsidR="006300F2" w:rsidRPr="00895619">
          <w:rPr>
            <w:rFonts w:ascii="Times New Roman" w:hAnsi="Times New Roman" w:cs="Times New Roman"/>
            <w:sz w:val="24"/>
            <w:szCs w:val="24"/>
          </w:rPr>
          <w:fldChar w:fldCharType="begin"/>
        </w:r>
        <w:r w:rsidR="006300F2" w:rsidRPr="00895619">
          <w:rPr>
            <w:rFonts w:ascii="Times New Roman" w:hAnsi="Times New Roman" w:cs="Times New Roman"/>
            <w:sz w:val="24"/>
            <w:szCs w:val="24"/>
          </w:rPr>
          <w:instrText xml:space="preserve"> PAGE   \* MERGEFORMAT </w:instrText>
        </w:r>
        <w:r w:rsidR="006300F2" w:rsidRPr="00895619">
          <w:rPr>
            <w:rFonts w:ascii="Times New Roman" w:hAnsi="Times New Roman" w:cs="Times New Roman"/>
            <w:sz w:val="24"/>
            <w:szCs w:val="24"/>
          </w:rPr>
          <w:fldChar w:fldCharType="separate"/>
        </w:r>
        <w:r w:rsidR="006300F2" w:rsidRPr="00895619">
          <w:rPr>
            <w:rFonts w:ascii="Times New Roman" w:hAnsi="Times New Roman" w:cs="Times New Roman"/>
            <w:noProof/>
            <w:sz w:val="24"/>
            <w:szCs w:val="24"/>
          </w:rPr>
          <w:t>2</w:t>
        </w:r>
        <w:r w:rsidR="006300F2" w:rsidRPr="00895619">
          <w:rPr>
            <w:rFonts w:ascii="Times New Roman" w:hAnsi="Times New Roman" w:cs="Times New Roman"/>
            <w:noProof/>
            <w:sz w:val="24"/>
            <w:szCs w:val="24"/>
          </w:rPr>
          <w:fldChar w:fldCharType="end"/>
        </w:r>
      </w:p>
    </w:sdtContent>
  </w:sdt>
  <w:p w14:paraId="5E0E1755" w14:textId="77777777" w:rsidR="006300F2" w:rsidRDefault="0063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60D4" w14:textId="77777777" w:rsidR="007E4B02" w:rsidRDefault="007E4B02" w:rsidP="00502F35">
      <w:pPr>
        <w:spacing w:after="0" w:line="240" w:lineRule="auto"/>
      </w:pPr>
      <w:r>
        <w:separator/>
      </w:r>
    </w:p>
  </w:footnote>
  <w:footnote w:type="continuationSeparator" w:id="0">
    <w:p w14:paraId="4F1F8F83" w14:textId="77777777" w:rsidR="007E4B02" w:rsidRDefault="007E4B02" w:rsidP="0050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E85"/>
    <w:multiLevelType w:val="hybridMultilevel"/>
    <w:tmpl w:val="55BEDB8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 w15:restartNumberingAfterBreak="0">
    <w:nsid w:val="0B31180F"/>
    <w:multiLevelType w:val="hybridMultilevel"/>
    <w:tmpl w:val="23FAA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31A2"/>
    <w:multiLevelType w:val="hybridMultilevel"/>
    <w:tmpl w:val="BEDA47DC"/>
    <w:lvl w:ilvl="0" w:tplc="A9BE767A">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BD7D0E"/>
    <w:multiLevelType w:val="hybridMultilevel"/>
    <w:tmpl w:val="CD2EF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DA2127"/>
    <w:multiLevelType w:val="hybridMultilevel"/>
    <w:tmpl w:val="0DBE8B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F77C9B"/>
    <w:multiLevelType w:val="hybridMultilevel"/>
    <w:tmpl w:val="EA740396"/>
    <w:lvl w:ilvl="0" w:tplc="4B44E1E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8F6011"/>
    <w:multiLevelType w:val="hybridMultilevel"/>
    <w:tmpl w:val="D00A90C0"/>
    <w:lvl w:ilvl="0" w:tplc="1400AB58">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A62F0B"/>
    <w:multiLevelType w:val="hybridMultilevel"/>
    <w:tmpl w:val="4B2ADBFE"/>
    <w:lvl w:ilvl="0" w:tplc="F1ACE6D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8B4278"/>
    <w:multiLevelType w:val="hybridMultilevel"/>
    <w:tmpl w:val="5CA81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7C228E"/>
    <w:multiLevelType w:val="hybridMultilevel"/>
    <w:tmpl w:val="A5D8F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954BA"/>
    <w:multiLevelType w:val="hybridMultilevel"/>
    <w:tmpl w:val="B39CFA30"/>
    <w:lvl w:ilvl="0" w:tplc="C9F8C0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C376F6"/>
    <w:multiLevelType w:val="hybridMultilevel"/>
    <w:tmpl w:val="0658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D5FFF"/>
    <w:multiLevelType w:val="hybridMultilevel"/>
    <w:tmpl w:val="C03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620E8"/>
    <w:multiLevelType w:val="hybridMultilevel"/>
    <w:tmpl w:val="21B43E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7347D56"/>
    <w:multiLevelType w:val="multilevel"/>
    <w:tmpl w:val="605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F2875"/>
    <w:multiLevelType w:val="hybridMultilevel"/>
    <w:tmpl w:val="888AB26C"/>
    <w:lvl w:ilvl="0" w:tplc="B34C2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C78E2"/>
    <w:multiLevelType w:val="hybridMultilevel"/>
    <w:tmpl w:val="D48A616A"/>
    <w:lvl w:ilvl="0" w:tplc="AB963D2A">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BF399F"/>
    <w:multiLevelType w:val="hybridMultilevel"/>
    <w:tmpl w:val="ECAC0C84"/>
    <w:lvl w:ilvl="0" w:tplc="13D085BC">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CB6D9E"/>
    <w:multiLevelType w:val="hybridMultilevel"/>
    <w:tmpl w:val="48D6A25A"/>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90A2E"/>
    <w:multiLevelType w:val="multilevel"/>
    <w:tmpl w:val="5D0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83242"/>
    <w:multiLevelType w:val="hybridMultilevel"/>
    <w:tmpl w:val="965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0F65F8"/>
    <w:multiLevelType w:val="hybridMultilevel"/>
    <w:tmpl w:val="1916A9FC"/>
    <w:lvl w:ilvl="0" w:tplc="536A75FE">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736CBC"/>
    <w:multiLevelType w:val="hybridMultilevel"/>
    <w:tmpl w:val="088654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75B74C2"/>
    <w:multiLevelType w:val="hybridMultilevel"/>
    <w:tmpl w:val="088059DC"/>
    <w:lvl w:ilvl="0" w:tplc="DE14301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197BC5"/>
    <w:multiLevelType w:val="multilevel"/>
    <w:tmpl w:val="3536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A499C"/>
    <w:multiLevelType w:val="hybridMultilevel"/>
    <w:tmpl w:val="1C566CB6"/>
    <w:lvl w:ilvl="0" w:tplc="B4BE752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7C22A8"/>
    <w:multiLevelType w:val="hybridMultilevel"/>
    <w:tmpl w:val="82F6A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8869368">
    <w:abstractNumId w:val="2"/>
  </w:num>
  <w:num w:numId="2" w16cid:durableId="2015572235">
    <w:abstractNumId w:val="4"/>
  </w:num>
  <w:num w:numId="3" w16cid:durableId="1725836977">
    <w:abstractNumId w:val="16"/>
  </w:num>
  <w:num w:numId="4" w16cid:durableId="107553178">
    <w:abstractNumId w:val="21"/>
  </w:num>
  <w:num w:numId="5" w16cid:durableId="1083377703">
    <w:abstractNumId w:val="25"/>
  </w:num>
  <w:num w:numId="6" w16cid:durableId="1416510272">
    <w:abstractNumId w:val="3"/>
  </w:num>
  <w:num w:numId="7" w16cid:durableId="378747989">
    <w:abstractNumId w:val="7"/>
  </w:num>
  <w:num w:numId="8" w16cid:durableId="1611741290">
    <w:abstractNumId w:val="15"/>
  </w:num>
  <w:num w:numId="9" w16cid:durableId="333607525">
    <w:abstractNumId w:val="13"/>
  </w:num>
  <w:num w:numId="10" w16cid:durableId="964965137">
    <w:abstractNumId w:val="0"/>
  </w:num>
  <w:num w:numId="11" w16cid:durableId="34349815">
    <w:abstractNumId w:val="9"/>
  </w:num>
  <w:num w:numId="12" w16cid:durableId="358313616">
    <w:abstractNumId w:val="20"/>
  </w:num>
  <w:num w:numId="13" w16cid:durableId="1714577799">
    <w:abstractNumId w:val="17"/>
  </w:num>
  <w:num w:numId="14" w16cid:durableId="1189874798">
    <w:abstractNumId w:val="23"/>
  </w:num>
  <w:num w:numId="15" w16cid:durableId="1585721398">
    <w:abstractNumId w:val="26"/>
  </w:num>
  <w:num w:numId="16" w16cid:durableId="1628000837">
    <w:abstractNumId w:val="8"/>
  </w:num>
  <w:num w:numId="17" w16cid:durableId="1571042812">
    <w:abstractNumId w:val="10"/>
  </w:num>
  <w:num w:numId="18" w16cid:durableId="726882553">
    <w:abstractNumId w:val="5"/>
  </w:num>
  <w:num w:numId="19" w16cid:durableId="1796175874">
    <w:abstractNumId w:val="1"/>
  </w:num>
  <w:num w:numId="20" w16cid:durableId="14159666">
    <w:abstractNumId w:val="11"/>
  </w:num>
  <w:num w:numId="21" w16cid:durableId="242956577">
    <w:abstractNumId w:val="6"/>
  </w:num>
  <w:num w:numId="22" w16cid:durableId="630748130">
    <w:abstractNumId w:val="24"/>
  </w:num>
  <w:num w:numId="23" w16cid:durableId="356589065">
    <w:abstractNumId w:val="19"/>
  </w:num>
  <w:num w:numId="24" w16cid:durableId="330721729">
    <w:abstractNumId w:val="14"/>
  </w:num>
  <w:num w:numId="25" w16cid:durableId="1388921137">
    <w:abstractNumId w:val="18"/>
  </w:num>
  <w:num w:numId="26" w16cid:durableId="1811703916">
    <w:abstractNumId w:val="22"/>
  </w:num>
  <w:num w:numId="27" w16cid:durableId="1872760543">
    <w:abstractNumId w:val="1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ming Wang">
    <w15:presenceInfo w15:providerId="AD" w15:userId="S::yiming.wang@sahmri.com::c508490c-bf7c-4aea-a303-3c342d396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SME J - Evolution, Medicine, and Public Health&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epdxd8w55f1ev5adpsp9j9e5rrr5sax5t&quot;&gt;Submission&lt;record-ids&gt;&lt;item&gt;1&lt;/item&gt;&lt;item&gt;2&lt;/item&gt;&lt;item&gt;3&lt;/item&gt;&lt;item&gt;4&lt;/item&gt;&lt;item&gt;5&lt;/item&gt;&lt;item&gt;6&lt;/item&gt;&lt;item&gt;7&lt;/item&gt;&lt;item&gt;8&lt;/item&gt;&lt;/record-ids&gt;&lt;/item&gt;&lt;/Libraries&gt;"/>
  </w:docVars>
  <w:rsids>
    <w:rsidRoot w:val="005D0629"/>
    <w:rsid w:val="00000C90"/>
    <w:rsid w:val="0000225D"/>
    <w:rsid w:val="00002B9C"/>
    <w:rsid w:val="00002DF4"/>
    <w:rsid w:val="00002E4F"/>
    <w:rsid w:val="00003112"/>
    <w:rsid w:val="00003663"/>
    <w:rsid w:val="0000395D"/>
    <w:rsid w:val="00003C44"/>
    <w:rsid w:val="000041A0"/>
    <w:rsid w:val="0000480B"/>
    <w:rsid w:val="00006B6C"/>
    <w:rsid w:val="000077E1"/>
    <w:rsid w:val="00007805"/>
    <w:rsid w:val="00007A04"/>
    <w:rsid w:val="0001009B"/>
    <w:rsid w:val="0001079A"/>
    <w:rsid w:val="00010A49"/>
    <w:rsid w:val="0001166B"/>
    <w:rsid w:val="00011DC2"/>
    <w:rsid w:val="00011FEE"/>
    <w:rsid w:val="000133E4"/>
    <w:rsid w:val="000138E0"/>
    <w:rsid w:val="00013991"/>
    <w:rsid w:val="000141F7"/>
    <w:rsid w:val="0001433D"/>
    <w:rsid w:val="00020705"/>
    <w:rsid w:val="000207DA"/>
    <w:rsid w:val="00020B7D"/>
    <w:rsid w:val="00020BB7"/>
    <w:rsid w:val="00020C6F"/>
    <w:rsid w:val="00021974"/>
    <w:rsid w:val="0002244B"/>
    <w:rsid w:val="00023E26"/>
    <w:rsid w:val="000240BB"/>
    <w:rsid w:val="0002532D"/>
    <w:rsid w:val="000258B1"/>
    <w:rsid w:val="000263C4"/>
    <w:rsid w:val="00026EF5"/>
    <w:rsid w:val="000274E2"/>
    <w:rsid w:val="0003006C"/>
    <w:rsid w:val="00030C74"/>
    <w:rsid w:val="0003289B"/>
    <w:rsid w:val="00033060"/>
    <w:rsid w:val="0003350B"/>
    <w:rsid w:val="00033FA3"/>
    <w:rsid w:val="00034402"/>
    <w:rsid w:val="0003598D"/>
    <w:rsid w:val="000371C3"/>
    <w:rsid w:val="000376B9"/>
    <w:rsid w:val="00037B40"/>
    <w:rsid w:val="00037EBD"/>
    <w:rsid w:val="000409BC"/>
    <w:rsid w:val="00043A6B"/>
    <w:rsid w:val="00043E83"/>
    <w:rsid w:val="00044014"/>
    <w:rsid w:val="000440D6"/>
    <w:rsid w:val="0004490C"/>
    <w:rsid w:val="0004596E"/>
    <w:rsid w:val="00045E45"/>
    <w:rsid w:val="00046587"/>
    <w:rsid w:val="000471C6"/>
    <w:rsid w:val="00050BB9"/>
    <w:rsid w:val="00051786"/>
    <w:rsid w:val="000523A7"/>
    <w:rsid w:val="00053DBD"/>
    <w:rsid w:val="00054122"/>
    <w:rsid w:val="000543C7"/>
    <w:rsid w:val="00055866"/>
    <w:rsid w:val="00055DD7"/>
    <w:rsid w:val="00057122"/>
    <w:rsid w:val="0005737B"/>
    <w:rsid w:val="000573D4"/>
    <w:rsid w:val="000609B1"/>
    <w:rsid w:val="00061434"/>
    <w:rsid w:val="000614FB"/>
    <w:rsid w:val="00062A6D"/>
    <w:rsid w:val="000632BD"/>
    <w:rsid w:val="00064394"/>
    <w:rsid w:val="00064B51"/>
    <w:rsid w:val="00066676"/>
    <w:rsid w:val="0006703A"/>
    <w:rsid w:val="00067297"/>
    <w:rsid w:val="000678E5"/>
    <w:rsid w:val="00070343"/>
    <w:rsid w:val="0007250C"/>
    <w:rsid w:val="0007259D"/>
    <w:rsid w:val="00074A8A"/>
    <w:rsid w:val="00075025"/>
    <w:rsid w:val="00077A57"/>
    <w:rsid w:val="00077EC9"/>
    <w:rsid w:val="000800C9"/>
    <w:rsid w:val="00080A2F"/>
    <w:rsid w:val="00080A47"/>
    <w:rsid w:val="0008208B"/>
    <w:rsid w:val="00082F99"/>
    <w:rsid w:val="00083F4B"/>
    <w:rsid w:val="00084041"/>
    <w:rsid w:val="00084604"/>
    <w:rsid w:val="00084627"/>
    <w:rsid w:val="00084DC2"/>
    <w:rsid w:val="000870F3"/>
    <w:rsid w:val="0009093A"/>
    <w:rsid w:val="00090EC9"/>
    <w:rsid w:val="00091B76"/>
    <w:rsid w:val="00092837"/>
    <w:rsid w:val="000949D5"/>
    <w:rsid w:val="00094A7A"/>
    <w:rsid w:val="00094BA5"/>
    <w:rsid w:val="00097F14"/>
    <w:rsid w:val="000A0B83"/>
    <w:rsid w:val="000A0F4B"/>
    <w:rsid w:val="000A135E"/>
    <w:rsid w:val="000A202B"/>
    <w:rsid w:val="000A22F4"/>
    <w:rsid w:val="000A36F3"/>
    <w:rsid w:val="000A3B20"/>
    <w:rsid w:val="000A4A17"/>
    <w:rsid w:val="000A5D4D"/>
    <w:rsid w:val="000A65BF"/>
    <w:rsid w:val="000A747B"/>
    <w:rsid w:val="000B0169"/>
    <w:rsid w:val="000B111E"/>
    <w:rsid w:val="000B12EF"/>
    <w:rsid w:val="000B14E6"/>
    <w:rsid w:val="000B2180"/>
    <w:rsid w:val="000B24D8"/>
    <w:rsid w:val="000B3054"/>
    <w:rsid w:val="000B38CD"/>
    <w:rsid w:val="000B45D7"/>
    <w:rsid w:val="000B4DF0"/>
    <w:rsid w:val="000B6F97"/>
    <w:rsid w:val="000B7B29"/>
    <w:rsid w:val="000C00F2"/>
    <w:rsid w:val="000C0C32"/>
    <w:rsid w:val="000C0E3C"/>
    <w:rsid w:val="000C1029"/>
    <w:rsid w:val="000C2F04"/>
    <w:rsid w:val="000C307F"/>
    <w:rsid w:val="000C4975"/>
    <w:rsid w:val="000C4C8E"/>
    <w:rsid w:val="000C5C58"/>
    <w:rsid w:val="000C5DAA"/>
    <w:rsid w:val="000C5F3F"/>
    <w:rsid w:val="000C61A1"/>
    <w:rsid w:val="000C62F1"/>
    <w:rsid w:val="000C647C"/>
    <w:rsid w:val="000C66CB"/>
    <w:rsid w:val="000C7CBD"/>
    <w:rsid w:val="000D11AB"/>
    <w:rsid w:val="000D2CE7"/>
    <w:rsid w:val="000D30D7"/>
    <w:rsid w:val="000D41BF"/>
    <w:rsid w:val="000D4895"/>
    <w:rsid w:val="000D49CA"/>
    <w:rsid w:val="000D4A31"/>
    <w:rsid w:val="000D4FA8"/>
    <w:rsid w:val="000D551C"/>
    <w:rsid w:val="000D61FD"/>
    <w:rsid w:val="000D7B3F"/>
    <w:rsid w:val="000E0BBA"/>
    <w:rsid w:val="000E1542"/>
    <w:rsid w:val="000E16E7"/>
    <w:rsid w:val="000E1DA9"/>
    <w:rsid w:val="000E1DB6"/>
    <w:rsid w:val="000E27E1"/>
    <w:rsid w:val="000E2C0A"/>
    <w:rsid w:val="000E2FD8"/>
    <w:rsid w:val="000E37D0"/>
    <w:rsid w:val="000E409A"/>
    <w:rsid w:val="000E48BC"/>
    <w:rsid w:val="000E511F"/>
    <w:rsid w:val="000E69D1"/>
    <w:rsid w:val="000E7440"/>
    <w:rsid w:val="000E76D8"/>
    <w:rsid w:val="000E7AB0"/>
    <w:rsid w:val="000E7E6D"/>
    <w:rsid w:val="000F0370"/>
    <w:rsid w:val="000F06C6"/>
    <w:rsid w:val="000F0BB8"/>
    <w:rsid w:val="000F485A"/>
    <w:rsid w:val="000F4D02"/>
    <w:rsid w:val="000F4DC7"/>
    <w:rsid w:val="000F5656"/>
    <w:rsid w:val="000F5D7E"/>
    <w:rsid w:val="000F7A40"/>
    <w:rsid w:val="001010D4"/>
    <w:rsid w:val="00103D76"/>
    <w:rsid w:val="00105061"/>
    <w:rsid w:val="001051CE"/>
    <w:rsid w:val="00105AD8"/>
    <w:rsid w:val="00106925"/>
    <w:rsid w:val="00106F84"/>
    <w:rsid w:val="00107C41"/>
    <w:rsid w:val="00110026"/>
    <w:rsid w:val="00110D65"/>
    <w:rsid w:val="0011373B"/>
    <w:rsid w:val="00116C02"/>
    <w:rsid w:val="00116C1B"/>
    <w:rsid w:val="001204EC"/>
    <w:rsid w:val="00121891"/>
    <w:rsid w:val="001226A4"/>
    <w:rsid w:val="0012293C"/>
    <w:rsid w:val="00124037"/>
    <w:rsid w:val="0012488E"/>
    <w:rsid w:val="00125E8A"/>
    <w:rsid w:val="0012702A"/>
    <w:rsid w:val="00127366"/>
    <w:rsid w:val="00127867"/>
    <w:rsid w:val="00130FA6"/>
    <w:rsid w:val="00131174"/>
    <w:rsid w:val="0013135A"/>
    <w:rsid w:val="001316DF"/>
    <w:rsid w:val="00132162"/>
    <w:rsid w:val="001328A3"/>
    <w:rsid w:val="00134073"/>
    <w:rsid w:val="001349E5"/>
    <w:rsid w:val="0013578F"/>
    <w:rsid w:val="0013616B"/>
    <w:rsid w:val="00136C51"/>
    <w:rsid w:val="00140A66"/>
    <w:rsid w:val="00141AB8"/>
    <w:rsid w:val="00141AE8"/>
    <w:rsid w:val="00141ECF"/>
    <w:rsid w:val="001420F5"/>
    <w:rsid w:val="00142A57"/>
    <w:rsid w:val="00143F91"/>
    <w:rsid w:val="001443A0"/>
    <w:rsid w:val="00145579"/>
    <w:rsid w:val="001458DE"/>
    <w:rsid w:val="00146B64"/>
    <w:rsid w:val="0014738E"/>
    <w:rsid w:val="00151D6D"/>
    <w:rsid w:val="00151E4A"/>
    <w:rsid w:val="001526A2"/>
    <w:rsid w:val="00152750"/>
    <w:rsid w:val="00153916"/>
    <w:rsid w:val="0015405C"/>
    <w:rsid w:val="00157749"/>
    <w:rsid w:val="00157A45"/>
    <w:rsid w:val="001600C5"/>
    <w:rsid w:val="00160660"/>
    <w:rsid w:val="001609F9"/>
    <w:rsid w:val="00160AB8"/>
    <w:rsid w:val="00160C2B"/>
    <w:rsid w:val="00161E81"/>
    <w:rsid w:val="001634D5"/>
    <w:rsid w:val="00164448"/>
    <w:rsid w:val="0016485F"/>
    <w:rsid w:val="00164C6C"/>
    <w:rsid w:val="00164DAB"/>
    <w:rsid w:val="00166879"/>
    <w:rsid w:val="001669DD"/>
    <w:rsid w:val="00166E50"/>
    <w:rsid w:val="0016774D"/>
    <w:rsid w:val="0016790F"/>
    <w:rsid w:val="00171535"/>
    <w:rsid w:val="00172182"/>
    <w:rsid w:val="001737E6"/>
    <w:rsid w:val="00173BBA"/>
    <w:rsid w:val="0017551E"/>
    <w:rsid w:val="00175803"/>
    <w:rsid w:val="00175953"/>
    <w:rsid w:val="0017691D"/>
    <w:rsid w:val="001776A8"/>
    <w:rsid w:val="00177A5E"/>
    <w:rsid w:val="00177CCC"/>
    <w:rsid w:val="00181C6F"/>
    <w:rsid w:val="00182343"/>
    <w:rsid w:val="001834D2"/>
    <w:rsid w:val="00184FCA"/>
    <w:rsid w:val="00185AB2"/>
    <w:rsid w:val="00185EB3"/>
    <w:rsid w:val="0018715F"/>
    <w:rsid w:val="00187277"/>
    <w:rsid w:val="00190485"/>
    <w:rsid w:val="00190D29"/>
    <w:rsid w:val="00191A21"/>
    <w:rsid w:val="00191DE4"/>
    <w:rsid w:val="00191F4B"/>
    <w:rsid w:val="001924FE"/>
    <w:rsid w:val="001928D4"/>
    <w:rsid w:val="00192983"/>
    <w:rsid w:val="0019366B"/>
    <w:rsid w:val="001939B6"/>
    <w:rsid w:val="00194FAA"/>
    <w:rsid w:val="00195140"/>
    <w:rsid w:val="0019548E"/>
    <w:rsid w:val="001976F2"/>
    <w:rsid w:val="00197EE4"/>
    <w:rsid w:val="00197FBB"/>
    <w:rsid w:val="001A0E0B"/>
    <w:rsid w:val="001A4604"/>
    <w:rsid w:val="001A7C4B"/>
    <w:rsid w:val="001B005A"/>
    <w:rsid w:val="001B0513"/>
    <w:rsid w:val="001B069D"/>
    <w:rsid w:val="001B085B"/>
    <w:rsid w:val="001B11EF"/>
    <w:rsid w:val="001B20F2"/>
    <w:rsid w:val="001B3C18"/>
    <w:rsid w:val="001B5391"/>
    <w:rsid w:val="001B5ECF"/>
    <w:rsid w:val="001B6FD2"/>
    <w:rsid w:val="001B7FCF"/>
    <w:rsid w:val="001C2415"/>
    <w:rsid w:val="001C2785"/>
    <w:rsid w:val="001C28E7"/>
    <w:rsid w:val="001C2F92"/>
    <w:rsid w:val="001C354C"/>
    <w:rsid w:val="001C3DBC"/>
    <w:rsid w:val="001C4AD6"/>
    <w:rsid w:val="001C4BB1"/>
    <w:rsid w:val="001C6320"/>
    <w:rsid w:val="001C6FC3"/>
    <w:rsid w:val="001C774C"/>
    <w:rsid w:val="001D07C5"/>
    <w:rsid w:val="001D20C7"/>
    <w:rsid w:val="001D29F9"/>
    <w:rsid w:val="001D31E5"/>
    <w:rsid w:val="001D4887"/>
    <w:rsid w:val="001D4A71"/>
    <w:rsid w:val="001E011C"/>
    <w:rsid w:val="001E06F9"/>
    <w:rsid w:val="001E1293"/>
    <w:rsid w:val="001E1DA8"/>
    <w:rsid w:val="001E3338"/>
    <w:rsid w:val="001E4175"/>
    <w:rsid w:val="001E41BF"/>
    <w:rsid w:val="001E4AD9"/>
    <w:rsid w:val="001E53E4"/>
    <w:rsid w:val="001E5E89"/>
    <w:rsid w:val="001E72CB"/>
    <w:rsid w:val="001F0B0F"/>
    <w:rsid w:val="001F0D1C"/>
    <w:rsid w:val="001F2B18"/>
    <w:rsid w:val="001F33A5"/>
    <w:rsid w:val="001F3A8A"/>
    <w:rsid w:val="001F3E1E"/>
    <w:rsid w:val="001F588C"/>
    <w:rsid w:val="001F6058"/>
    <w:rsid w:val="001F6E3F"/>
    <w:rsid w:val="002039E4"/>
    <w:rsid w:val="002045C2"/>
    <w:rsid w:val="002051C2"/>
    <w:rsid w:val="00205727"/>
    <w:rsid w:val="00205DF7"/>
    <w:rsid w:val="002066DD"/>
    <w:rsid w:val="002073C9"/>
    <w:rsid w:val="00207757"/>
    <w:rsid w:val="00210138"/>
    <w:rsid w:val="002101A3"/>
    <w:rsid w:val="00211174"/>
    <w:rsid w:val="00211BFF"/>
    <w:rsid w:val="0021360D"/>
    <w:rsid w:val="002136E6"/>
    <w:rsid w:val="00214195"/>
    <w:rsid w:val="002143FF"/>
    <w:rsid w:val="00215070"/>
    <w:rsid w:val="0021548E"/>
    <w:rsid w:val="00216CEF"/>
    <w:rsid w:val="00217220"/>
    <w:rsid w:val="00217D2F"/>
    <w:rsid w:val="00220E1B"/>
    <w:rsid w:val="00221157"/>
    <w:rsid w:val="0022170A"/>
    <w:rsid w:val="00222060"/>
    <w:rsid w:val="002245CB"/>
    <w:rsid w:val="00224942"/>
    <w:rsid w:val="00224ED3"/>
    <w:rsid w:val="002258B3"/>
    <w:rsid w:val="00225AF1"/>
    <w:rsid w:val="00225CC9"/>
    <w:rsid w:val="002260B4"/>
    <w:rsid w:val="00226722"/>
    <w:rsid w:val="0023109B"/>
    <w:rsid w:val="00231453"/>
    <w:rsid w:val="00232A65"/>
    <w:rsid w:val="00232FCD"/>
    <w:rsid w:val="00234B72"/>
    <w:rsid w:val="002350FD"/>
    <w:rsid w:val="002354C3"/>
    <w:rsid w:val="00235C20"/>
    <w:rsid w:val="002362B1"/>
    <w:rsid w:val="00237EDB"/>
    <w:rsid w:val="0024065E"/>
    <w:rsid w:val="00240A64"/>
    <w:rsid w:val="00241C1A"/>
    <w:rsid w:val="00242226"/>
    <w:rsid w:val="00242DFD"/>
    <w:rsid w:val="00243288"/>
    <w:rsid w:val="00243DD7"/>
    <w:rsid w:val="00244F00"/>
    <w:rsid w:val="00245227"/>
    <w:rsid w:val="00245287"/>
    <w:rsid w:val="002458E8"/>
    <w:rsid w:val="00245CD0"/>
    <w:rsid w:val="00245DC2"/>
    <w:rsid w:val="00246A58"/>
    <w:rsid w:val="00246FCC"/>
    <w:rsid w:val="0024778E"/>
    <w:rsid w:val="00250A4B"/>
    <w:rsid w:val="00252090"/>
    <w:rsid w:val="002520AF"/>
    <w:rsid w:val="00254DDE"/>
    <w:rsid w:val="002552DD"/>
    <w:rsid w:val="002555BF"/>
    <w:rsid w:val="00256BB0"/>
    <w:rsid w:val="00257F58"/>
    <w:rsid w:val="00260582"/>
    <w:rsid w:val="00260718"/>
    <w:rsid w:val="00260D3C"/>
    <w:rsid w:val="00260DDD"/>
    <w:rsid w:val="00261557"/>
    <w:rsid w:val="00261726"/>
    <w:rsid w:val="00261839"/>
    <w:rsid w:val="00261DFA"/>
    <w:rsid w:val="00264692"/>
    <w:rsid w:val="00264E75"/>
    <w:rsid w:val="00265103"/>
    <w:rsid w:val="002654F5"/>
    <w:rsid w:val="00265534"/>
    <w:rsid w:val="00265EC9"/>
    <w:rsid w:val="002666C3"/>
    <w:rsid w:val="00266C82"/>
    <w:rsid w:val="00271C12"/>
    <w:rsid w:val="0027336D"/>
    <w:rsid w:val="002739BB"/>
    <w:rsid w:val="002745AF"/>
    <w:rsid w:val="00274C74"/>
    <w:rsid w:val="00274DC4"/>
    <w:rsid w:val="00274E71"/>
    <w:rsid w:val="002750E8"/>
    <w:rsid w:val="00275EFC"/>
    <w:rsid w:val="0027693F"/>
    <w:rsid w:val="0027725E"/>
    <w:rsid w:val="002805C8"/>
    <w:rsid w:val="00281695"/>
    <w:rsid w:val="002830BA"/>
    <w:rsid w:val="0028317D"/>
    <w:rsid w:val="00284543"/>
    <w:rsid w:val="002857D9"/>
    <w:rsid w:val="00285998"/>
    <w:rsid w:val="00285A69"/>
    <w:rsid w:val="002862A9"/>
    <w:rsid w:val="00286482"/>
    <w:rsid w:val="0028695A"/>
    <w:rsid w:val="0029005B"/>
    <w:rsid w:val="00290606"/>
    <w:rsid w:val="00290887"/>
    <w:rsid w:val="00290E18"/>
    <w:rsid w:val="002920D8"/>
    <w:rsid w:val="00292189"/>
    <w:rsid w:val="00292245"/>
    <w:rsid w:val="002945AB"/>
    <w:rsid w:val="00297146"/>
    <w:rsid w:val="002976FB"/>
    <w:rsid w:val="002A139D"/>
    <w:rsid w:val="002A2809"/>
    <w:rsid w:val="002A2FD3"/>
    <w:rsid w:val="002A4FED"/>
    <w:rsid w:val="002A54BD"/>
    <w:rsid w:val="002A55AA"/>
    <w:rsid w:val="002A5BC8"/>
    <w:rsid w:val="002A5C24"/>
    <w:rsid w:val="002A6525"/>
    <w:rsid w:val="002A7543"/>
    <w:rsid w:val="002B0864"/>
    <w:rsid w:val="002B2808"/>
    <w:rsid w:val="002B2859"/>
    <w:rsid w:val="002B3199"/>
    <w:rsid w:val="002B3F45"/>
    <w:rsid w:val="002B495F"/>
    <w:rsid w:val="002B60AD"/>
    <w:rsid w:val="002B67FB"/>
    <w:rsid w:val="002B78E1"/>
    <w:rsid w:val="002B790B"/>
    <w:rsid w:val="002C0408"/>
    <w:rsid w:val="002C25F5"/>
    <w:rsid w:val="002C33D5"/>
    <w:rsid w:val="002C3411"/>
    <w:rsid w:val="002C4BCF"/>
    <w:rsid w:val="002C5539"/>
    <w:rsid w:val="002C5FA9"/>
    <w:rsid w:val="002C6169"/>
    <w:rsid w:val="002C6983"/>
    <w:rsid w:val="002C6AB7"/>
    <w:rsid w:val="002C7A17"/>
    <w:rsid w:val="002C7B56"/>
    <w:rsid w:val="002D04D5"/>
    <w:rsid w:val="002D07F0"/>
    <w:rsid w:val="002D1434"/>
    <w:rsid w:val="002D17FF"/>
    <w:rsid w:val="002D1E92"/>
    <w:rsid w:val="002D3B48"/>
    <w:rsid w:val="002D4076"/>
    <w:rsid w:val="002D435F"/>
    <w:rsid w:val="002D45FE"/>
    <w:rsid w:val="002D49AC"/>
    <w:rsid w:val="002D4B40"/>
    <w:rsid w:val="002D6439"/>
    <w:rsid w:val="002D64C4"/>
    <w:rsid w:val="002D75C7"/>
    <w:rsid w:val="002D7F74"/>
    <w:rsid w:val="002E02F0"/>
    <w:rsid w:val="002E1D44"/>
    <w:rsid w:val="002E45D5"/>
    <w:rsid w:val="002E4E80"/>
    <w:rsid w:val="002E5AB0"/>
    <w:rsid w:val="002E67FC"/>
    <w:rsid w:val="002E6DD3"/>
    <w:rsid w:val="002E70DF"/>
    <w:rsid w:val="002E7242"/>
    <w:rsid w:val="002E7579"/>
    <w:rsid w:val="002E7A6A"/>
    <w:rsid w:val="002F10A2"/>
    <w:rsid w:val="002F18CB"/>
    <w:rsid w:val="002F1AC8"/>
    <w:rsid w:val="002F2D2C"/>
    <w:rsid w:val="002F2D36"/>
    <w:rsid w:val="002F2E9A"/>
    <w:rsid w:val="002F3933"/>
    <w:rsid w:val="002F3FB4"/>
    <w:rsid w:val="002F5CA2"/>
    <w:rsid w:val="002F663D"/>
    <w:rsid w:val="002F71FA"/>
    <w:rsid w:val="003007AC"/>
    <w:rsid w:val="00301204"/>
    <w:rsid w:val="003017DE"/>
    <w:rsid w:val="003026A8"/>
    <w:rsid w:val="00302BAA"/>
    <w:rsid w:val="00303BC1"/>
    <w:rsid w:val="0030451A"/>
    <w:rsid w:val="00304943"/>
    <w:rsid w:val="00305AA6"/>
    <w:rsid w:val="00307014"/>
    <w:rsid w:val="00307036"/>
    <w:rsid w:val="003101B1"/>
    <w:rsid w:val="003110B3"/>
    <w:rsid w:val="0031114D"/>
    <w:rsid w:val="00312182"/>
    <w:rsid w:val="00313B86"/>
    <w:rsid w:val="00314204"/>
    <w:rsid w:val="0031519A"/>
    <w:rsid w:val="003166B7"/>
    <w:rsid w:val="00317117"/>
    <w:rsid w:val="003202B0"/>
    <w:rsid w:val="00320C00"/>
    <w:rsid w:val="003220F6"/>
    <w:rsid w:val="003225B0"/>
    <w:rsid w:val="00322730"/>
    <w:rsid w:val="003230C0"/>
    <w:rsid w:val="00324864"/>
    <w:rsid w:val="00325031"/>
    <w:rsid w:val="0032571D"/>
    <w:rsid w:val="0032602D"/>
    <w:rsid w:val="003260B3"/>
    <w:rsid w:val="00326824"/>
    <w:rsid w:val="00326F14"/>
    <w:rsid w:val="003274FD"/>
    <w:rsid w:val="003279F1"/>
    <w:rsid w:val="00327FD0"/>
    <w:rsid w:val="0033048E"/>
    <w:rsid w:val="00330503"/>
    <w:rsid w:val="00330E16"/>
    <w:rsid w:val="00332A22"/>
    <w:rsid w:val="00332CA3"/>
    <w:rsid w:val="003339D5"/>
    <w:rsid w:val="00333D34"/>
    <w:rsid w:val="00334101"/>
    <w:rsid w:val="00334987"/>
    <w:rsid w:val="00335DD7"/>
    <w:rsid w:val="00335E6C"/>
    <w:rsid w:val="00336A13"/>
    <w:rsid w:val="003372C1"/>
    <w:rsid w:val="0034185A"/>
    <w:rsid w:val="00342726"/>
    <w:rsid w:val="00343DD4"/>
    <w:rsid w:val="00344046"/>
    <w:rsid w:val="003445DC"/>
    <w:rsid w:val="003471CE"/>
    <w:rsid w:val="003474A4"/>
    <w:rsid w:val="00350440"/>
    <w:rsid w:val="00350C00"/>
    <w:rsid w:val="00351667"/>
    <w:rsid w:val="00351E6F"/>
    <w:rsid w:val="0035348A"/>
    <w:rsid w:val="00353A66"/>
    <w:rsid w:val="00354D60"/>
    <w:rsid w:val="003553DD"/>
    <w:rsid w:val="003557EE"/>
    <w:rsid w:val="00356871"/>
    <w:rsid w:val="003568F2"/>
    <w:rsid w:val="00356B1D"/>
    <w:rsid w:val="00356D16"/>
    <w:rsid w:val="00360B45"/>
    <w:rsid w:val="003615AB"/>
    <w:rsid w:val="00362418"/>
    <w:rsid w:val="003629B5"/>
    <w:rsid w:val="003634E5"/>
    <w:rsid w:val="00363E9E"/>
    <w:rsid w:val="0036458B"/>
    <w:rsid w:val="0036510A"/>
    <w:rsid w:val="0036536E"/>
    <w:rsid w:val="00365556"/>
    <w:rsid w:val="003663A9"/>
    <w:rsid w:val="003669DE"/>
    <w:rsid w:val="003671A4"/>
    <w:rsid w:val="0036778D"/>
    <w:rsid w:val="00367D07"/>
    <w:rsid w:val="0037144C"/>
    <w:rsid w:val="0037284D"/>
    <w:rsid w:val="00373F14"/>
    <w:rsid w:val="003759A3"/>
    <w:rsid w:val="00375E08"/>
    <w:rsid w:val="0037626E"/>
    <w:rsid w:val="00376C80"/>
    <w:rsid w:val="00377337"/>
    <w:rsid w:val="003824B9"/>
    <w:rsid w:val="00383A52"/>
    <w:rsid w:val="003840E7"/>
    <w:rsid w:val="00384734"/>
    <w:rsid w:val="003862ED"/>
    <w:rsid w:val="00387F99"/>
    <w:rsid w:val="0039052E"/>
    <w:rsid w:val="003909AB"/>
    <w:rsid w:val="00390BE2"/>
    <w:rsid w:val="00391169"/>
    <w:rsid w:val="00391D64"/>
    <w:rsid w:val="00392B34"/>
    <w:rsid w:val="00394082"/>
    <w:rsid w:val="0039493B"/>
    <w:rsid w:val="00394AA3"/>
    <w:rsid w:val="00394B16"/>
    <w:rsid w:val="003950D5"/>
    <w:rsid w:val="003953B3"/>
    <w:rsid w:val="00395A65"/>
    <w:rsid w:val="00395AC0"/>
    <w:rsid w:val="0039653C"/>
    <w:rsid w:val="00396E07"/>
    <w:rsid w:val="003975D4"/>
    <w:rsid w:val="003A093A"/>
    <w:rsid w:val="003A25D6"/>
    <w:rsid w:val="003A43BC"/>
    <w:rsid w:val="003A48CF"/>
    <w:rsid w:val="003A5192"/>
    <w:rsid w:val="003A5CBC"/>
    <w:rsid w:val="003A5D8D"/>
    <w:rsid w:val="003A7666"/>
    <w:rsid w:val="003B1817"/>
    <w:rsid w:val="003B216E"/>
    <w:rsid w:val="003B2EDB"/>
    <w:rsid w:val="003B43AF"/>
    <w:rsid w:val="003B4452"/>
    <w:rsid w:val="003B4E4B"/>
    <w:rsid w:val="003B54FD"/>
    <w:rsid w:val="003B598D"/>
    <w:rsid w:val="003B5A2F"/>
    <w:rsid w:val="003B5F26"/>
    <w:rsid w:val="003B6D3D"/>
    <w:rsid w:val="003C01E3"/>
    <w:rsid w:val="003C0D70"/>
    <w:rsid w:val="003C1374"/>
    <w:rsid w:val="003C154A"/>
    <w:rsid w:val="003C2A8E"/>
    <w:rsid w:val="003C2C6C"/>
    <w:rsid w:val="003C2F8D"/>
    <w:rsid w:val="003C4414"/>
    <w:rsid w:val="003C4618"/>
    <w:rsid w:val="003C4FF0"/>
    <w:rsid w:val="003C51DB"/>
    <w:rsid w:val="003C605B"/>
    <w:rsid w:val="003C647C"/>
    <w:rsid w:val="003C6C28"/>
    <w:rsid w:val="003C760D"/>
    <w:rsid w:val="003D0E26"/>
    <w:rsid w:val="003D1624"/>
    <w:rsid w:val="003D176C"/>
    <w:rsid w:val="003D7111"/>
    <w:rsid w:val="003E01B0"/>
    <w:rsid w:val="003E1284"/>
    <w:rsid w:val="003E4050"/>
    <w:rsid w:val="003E4650"/>
    <w:rsid w:val="003E66F6"/>
    <w:rsid w:val="003F0916"/>
    <w:rsid w:val="003F0A82"/>
    <w:rsid w:val="003F0EFE"/>
    <w:rsid w:val="003F21EE"/>
    <w:rsid w:val="003F22E5"/>
    <w:rsid w:val="003F43E7"/>
    <w:rsid w:val="003F4631"/>
    <w:rsid w:val="003F658C"/>
    <w:rsid w:val="003F68F5"/>
    <w:rsid w:val="003F7146"/>
    <w:rsid w:val="00401182"/>
    <w:rsid w:val="0040118B"/>
    <w:rsid w:val="00401E6D"/>
    <w:rsid w:val="00403A6E"/>
    <w:rsid w:val="0040407E"/>
    <w:rsid w:val="00404666"/>
    <w:rsid w:val="00404F3B"/>
    <w:rsid w:val="00405199"/>
    <w:rsid w:val="0040555B"/>
    <w:rsid w:val="0040744A"/>
    <w:rsid w:val="00407F15"/>
    <w:rsid w:val="0041079B"/>
    <w:rsid w:val="00411BA6"/>
    <w:rsid w:val="00411EAF"/>
    <w:rsid w:val="004124EE"/>
    <w:rsid w:val="0041278A"/>
    <w:rsid w:val="0041281E"/>
    <w:rsid w:val="00412A6E"/>
    <w:rsid w:val="00412BC6"/>
    <w:rsid w:val="00412F48"/>
    <w:rsid w:val="0041495F"/>
    <w:rsid w:val="00416EF4"/>
    <w:rsid w:val="0041772D"/>
    <w:rsid w:val="00421847"/>
    <w:rsid w:val="004224DE"/>
    <w:rsid w:val="00422D0B"/>
    <w:rsid w:val="0042378B"/>
    <w:rsid w:val="00423F15"/>
    <w:rsid w:val="00423F66"/>
    <w:rsid w:val="004242FD"/>
    <w:rsid w:val="0042492E"/>
    <w:rsid w:val="00424B4E"/>
    <w:rsid w:val="00424F9A"/>
    <w:rsid w:val="00425C22"/>
    <w:rsid w:val="004270F9"/>
    <w:rsid w:val="0042789F"/>
    <w:rsid w:val="004302C4"/>
    <w:rsid w:val="00430A86"/>
    <w:rsid w:val="004318A6"/>
    <w:rsid w:val="0043196B"/>
    <w:rsid w:val="00431A23"/>
    <w:rsid w:val="00432CBE"/>
    <w:rsid w:val="00432DC6"/>
    <w:rsid w:val="00433A52"/>
    <w:rsid w:val="0043464F"/>
    <w:rsid w:val="00434B3B"/>
    <w:rsid w:val="00435F31"/>
    <w:rsid w:val="004365A7"/>
    <w:rsid w:val="004369BF"/>
    <w:rsid w:val="00437B6B"/>
    <w:rsid w:val="00437B86"/>
    <w:rsid w:val="00437D19"/>
    <w:rsid w:val="0044592A"/>
    <w:rsid w:val="00445C58"/>
    <w:rsid w:val="00446E94"/>
    <w:rsid w:val="00446F1C"/>
    <w:rsid w:val="00450554"/>
    <w:rsid w:val="0045136E"/>
    <w:rsid w:val="004514AA"/>
    <w:rsid w:val="00453F8A"/>
    <w:rsid w:val="00454192"/>
    <w:rsid w:val="00454D1B"/>
    <w:rsid w:val="00455AEF"/>
    <w:rsid w:val="00457E44"/>
    <w:rsid w:val="004614B3"/>
    <w:rsid w:val="00462935"/>
    <w:rsid w:val="004633D1"/>
    <w:rsid w:val="00464036"/>
    <w:rsid w:val="00464BF9"/>
    <w:rsid w:val="00465D27"/>
    <w:rsid w:val="00466391"/>
    <w:rsid w:val="0046651D"/>
    <w:rsid w:val="00467BBB"/>
    <w:rsid w:val="00470748"/>
    <w:rsid w:val="00471741"/>
    <w:rsid w:val="00474158"/>
    <w:rsid w:val="004758A9"/>
    <w:rsid w:val="00475DDE"/>
    <w:rsid w:val="0047650E"/>
    <w:rsid w:val="00480A86"/>
    <w:rsid w:val="00481114"/>
    <w:rsid w:val="00481DBC"/>
    <w:rsid w:val="00482C3C"/>
    <w:rsid w:val="00483296"/>
    <w:rsid w:val="00484122"/>
    <w:rsid w:val="0048416D"/>
    <w:rsid w:val="00484B38"/>
    <w:rsid w:val="00486075"/>
    <w:rsid w:val="004869E4"/>
    <w:rsid w:val="00486DAB"/>
    <w:rsid w:val="00487D64"/>
    <w:rsid w:val="004904D0"/>
    <w:rsid w:val="004922F6"/>
    <w:rsid w:val="0049269F"/>
    <w:rsid w:val="00493800"/>
    <w:rsid w:val="00493CEF"/>
    <w:rsid w:val="004948C7"/>
    <w:rsid w:val="00495461"/>
    <w:rsid w:val="00496904"/>
    <w:rsid w:val="0049771D"/>
    <w:rsid w:val="004A1968"/>
    <w:rsid w:val="004A3CAF"/>
    <w:rsid w:val="004A50BE"/>
    <w:rsid w:val="004A7260"/>
    <w:rsid w:val="004A7342"/>
    <w:rsid w:val="004B13FC"/>
    <w:rsid w:val="004B2C75"/>
    <w:rsid w:val="004B3000"/>
    <w:rsid w:val="004B32E4"/>
    <w:rsid w:val="004B390A"/>
    <w:rsid w:val="004B4350"/>
    <w:rsid w:val="004B51F8"/>
    <w:rsid w:val="004B5238"/>
    <w:rsid w:val="004B5FE8"/>
    <w:rsid w:val="004B61A4"/>
    <w:rsid w:val="004B61AD"/>
    <w:rsid w:val="004B6868"/>
    <w:rsid w:val="004B68C0"/>
    <w:rsid w:val="004B70DF"/>
    <w:rsid w:val="004B77FC"/>
    <w:rsid w:val="004B784D"/>
    <w:rsid w:val="004B7951"/>
    <w:rsid w:val="004C06BE"/>
    <w:rsid w:val="004C1042"/>
    <w:rsid w:val="004C1FB1"/>
    <w:rsid w:val="004C25BB"/>
    <w:rsid w:val="004C2B49"/>
    <w:rsid w:val="004C369A"/>
    <w:rsid w:val="004C4967"/>
    <w:rsid w:val="004C4B48"/>
    <w:rsid w:val="004C601B"/>
    <w:rsid w:val="004C6D7D"/>
    <w:rsid w:val="004C7016"/>
    <w:rsid w:val="004D08A7"/>
    <w:rsid w:val="004D140C"/>
    <w:rsid w:val="004D1907"/>
    <w:rsid w:val="004D1AFB"/>
    <w:rsid w:val="004D1F20"/>
    <w:rsid w:val="004D235C"/>
    <w:rsid w:val="004D25BE"/>
    <w:rsid w:val="004D263D"/>
    <w:rsid w:val="004D306C"/>
    <w:rsid w:val="004D3092"/>
    <w:rsid w:val="004D3AF6"/>
    <w:rsid w:val="004D4230"/>
    <w:rsid w:val="004D44E2"/>
    <w:rsid w:val="004D58B6"/>
    <w:rsid w:val="004D63B9"/>
    <w:rsid w:val="004D648B"/>
    <w:rsid w:val="004E0350"/>
    <w:rsid w:val="004E1ACF"/>
    <w:rsid w:val="004E1BE2"/>
    <w:rsid w:val="004E318F"/>
    <w:rsid w:val="004E3D37"/>
    <w:rsid w:val="004E4796"/>
    <w:rsid w:val="004E54F8"/>
    <w:rsid w:val="004E5F02"/>
    <w:rsid w:val="004E6ECF"/>
    <w:rsid w:val="004F1150"/>
    <w:rsid w:val="004F2194"/>
    <w:rsid w:val="004F2358"/>
    <w:rsid w:val="004F2444"/>
    <w:rsid w:val="004F2A3B"/>
    <w:rsid w:val="004F396B"/>
    <w:rsid w:val="004F3E1C"/>
    <w:rsid w:val="004F4C60"/>
    <w:rsid w:val="004F4F76"/>
    <w:rsid w:val="004F5930"/>
    <w:rsid w:val="004F67BC"/>
    <w:rsid w:val="004F7359"/>
    <w:rsid w:val="004F771D"/>
    <w:rsid w:val="0050154C"/>
    <w:rsid w:val="00501AC8"/>
    <w:rsid w:val="005023B0"/>
    <w:rsid w:val="00502F35"/>
    <w:rsid w:val="00503994"/>
    <w:rsid w:val="00504846"/>
    <w:rsid w:val="00504F6E"/>
    <w:rsid w:val="00505075"/>
    <w:rsid w:val="0050533B"/>
    <w:rsid w:val="00507625"/>
    <w:rsid w:val="00510416"/>
    <w:rsid w:val="00510427"/>
    <w:rsid w:val="005109DD"/>
    <w:rsid w:val="005110E3"/>
    <w:rsid w:val="00511CFC"/>
    <w:rsid w:val="00513834"/>
    <w:rsid w:val="005148B4"/>
    <w:rsid w:val="00514E50"/>
    <w:rsid w:val="00514E82"/>
    <w:rsid w:val="00515FD6"/>
    <w:rsid w:val="005165C1"/>
    <w:rsid w:val="00516621"/>
    <w:rsid w:val="00516ED3"/>
    <w:rsid w:val="005177F8"/>
    <w:rsid w:val="0052030A"/>
    <w:rsid w:val="0052064A"/>
    <w:rsid w:val="00520D78"/>
    <w:rsid w:val="005214B5"/>
    <w:rsid w:val="005223AA"/>
    <w:rsid w:val="00522C4A"/>
    <w:rsid w:val="00523508"/>
    <w:rsid w:val="00524299"/>
    <w:rsid w:val="0052447B"/>
    <w:rsid w:val="0052533A"/>
    <w:rsid w:val="005264F1"/>
    <w:rsid w:val="00526804"/>
    <w:rsid w:val="00527435"/>
    <w:rsid w:val="00530A48"/>
    <w:rsid w:val="00530AC8"/>
    <w:rsid w:val="0053168A"/>
    <w:rsid w:val="0053221C"/>
    <w:rsid w:val="005327C7"/>
    <w:rsid w:val="00532A61"/>
    <w:rsid w:val="00533981"/>
    <w:rsid w:val="00536A3F"/>
    <w:rsid w:val="00537E21"/>
    <w:rsid w:val="00540090"/>
    <w:rsid w:val="005402E2"/>
    <w:rsid w:val="00541A12"/>
    <w:rsid w:val="005431FF"/>
    <w:rsid w:val="005432F5"/>
    <w:rsid w:val="005433C7"/>
    <w:rsid w:val="0054422D"/>
    <w:rsid w:val="0054461D"/>
    <w:rsid w:val="00545E17"/>
    <w:rsid w:val="0054689E"/>
    <w:rsid w:val="005475FD"/>
    <w:rsid w:val="00547C87"/>
    <w:rsid w:val="005512DB"/>
    <w:rsid w:val="00552FEB"/>
    <w:rsid w:val="0055331F"/>
    <w:rsid w:val="005546C9"/>
    <w:rsid w:val="00555963"/>
    <w:rsid w:val="00555E7C"/>
    <w:rsid w:val="0055655A"/>
    <w:rsid w:val="005604D7"/>
    <w:rsid w:val="00561AA6"/>
    <w:rsid w:val="0056215B"/>
    <w:rsid w:val="005635B8"/>
    <w:rsid w:val="00566C38"/>
    <w:rsid w:val="0056745C"/>
    <w:rsid w:val="005703BC"/>
    <w:rsid w:val="00571E13"/>
    <w:rsid w:val="00574147"/>
    <w:rsid w:val="00575991"/>
    <w:rsid w:val="0057763B"/>
    <w:rsid w:val="00577B14"/>
    <w:rsid w:val="00577BB3"/>
    <w:rsid w:val="00586FDC"/>
    <w:rsid w:val="00587DAA"/>
    <w:rsid w:val="00587F59"/>
    <w:rsid w:val="00590A72"/>
    <w:rsid w:val="00592F1B"/>
    <w:rsid w:val="005A146A"/>
    <w:rsid w:val="005A21A4"/>
    <w:rsid w:val="005A3A82"/>
    <w:rsid w:val="005A3CF1"/>
    <w:rsid w:val="005A5052"/>
    <w:rsid w:val="005A68B0"/>
    <w:rsid w:val="005A6A34"/>
    <w:rsid w:val="005A6A5B"/>
    <w:rsid w:val="005A6CB3"/>
    <w:rsid w:val="005A7705"/>
    <w:rsid w:val="005A7846"/>
    <w:rsid w:val="005A7F4B"/>
    <w:rsid w:val="005B0EA4"/>
    <w:rsid w:val="005B11CF"/>
    <w:rsid w:val="005B2F0E"/>
    <w:rsid w:val="005B2F53"/>
    <w:rsid w:val="005B4ABC"/>
    <w:rsid w:val="005B4D30"/>
    <w:rsid w:val="005B5404"/>
    <w:rsid w:val="005B5D1F"/>
    <w:rsid w:val="005B7948"/>
    <w:rsid w:val="005C09B9"/>
    <w:rsid w:val="005C2117"/>
    <w:rsid w:val="005C26E9"/>
    <w:rsid w:val="005C2B15"/>
    <w:rsid w:val="005C361F"/>
    <w:rsid w:val="005C4660"/>
    <w:rsid w:val="005C4C15"/>
    <w:rsid w:val="005C52B1"/>
    <w:rsid w:val="005C5CE4"/>
    <w:rsid w:val="005C68D7"/>
    <w:rsid w:val="005C77AC"/>
    <w:rsid w:val="005C77FF"/>
    <w:rsid w:val="005C7A8A"/>
    <w:rsid w:val="005D0629"/>
    <w:rsid w:val="005D0B40"/>
    <w:rsid w:val="005D0EC7"/>
    <w:rsid w:val="005D11F6"/>
    <w:rsid w:val="005D1B05"/>
    <w:rsid w:val="005D35D5"/>
    <w:rsid w:val="005D6664"/>
    <w:rsid w:val="005D6B91"/>
    <w:rsid w:val="005D6CE5"/>
    <w:rsid w:val="005E08C3"/>
    <w:rsid w:val="005E12DB"/>
    <w:rsid w:val="005E1E06"/>
    <w:rsid w:val="005E20CF"/>
    <w:rsid w:val="005E2A5B"/>
    <w:rsid w:val="005E2DE3"/>
    <w:rsid w:val="005E2E6E"/>
    <w:rsid w:val="005E302C"/>
    <w:rsid w:val="005E35D2"/>
    <w:rsid w:val="005E4120"/>
    <w:rsid w:val="005E458E"/>
    <w:rsid w:val="005E6900"/>
    <w:rsid w:val="005E7EAB"/>
    <w:rsid w:val="005F030C"/>
    <w:rsid w:val="005F209B"/>
    <w:rsid w:val="005F5D0E"/>
    <w:rsid w:val="005F6A90"/>
    <w:rsid w:val="005F6BFE"/>
    <w:rsid w:val="005F6D3A"/>
    <w:rsid w:val="005F7D9A"/>
    <w:rsid w:val="00601A54"/>
    <w:rsid w:val="006043D7"/>
    <w:rsid w:val="00605505"/>
    <w:rsid w:val="00605790"/>
    <w:rsid w:val="00610609"/>
    <w:rsid w:val="00611656"/>
    <w:rsid w:val="00612058"/>
    <w:rsid w:val="0061213F"/>
    <w:rsid w:val="0061280F"/>
    <w:rsid w:val="00613155"/>
    <w:rsid w:val="00613EB1"/>
    <w:rsid w:val="006140C2"/>
    <w:rsid w:val="0061448A"/>
    <w:rsid w:val="00614AFE"/>
    <w:rsid w:val="00615828"/>
    <w:rsid w:val="00616CF4"/>
    <w:rsid w:val="00624E8D"/>
    <w:rsid w:val="006250F6"/>
    <w:rsid w:val="006262F7"/>
    <w:rsid w:val="006300F2"/>
    <w:rsid w:val="00630BB0"/>
    <w:rsid w:val="0063193C"/>
    <w:rsid w:val="006329BE"/>
    <w:rsid w:val="00632CCD"/>
    <w:rsid w:val="006351B3"/>
    <w:rsid w:val="00635AF1"/>
    <w:rsid w:val="00636C95"/>
    <w:rsid w:val="006407A2"/>
    <w:rsid w:val="00640846"/>
    <w:rsid w:val="00642093"/>
    <w:rsid w:val="00642295"/>
    <w:rsid w:val="006424D9"/>
    <w:rsid w:val="00642930"/>
    <w:rsid w:val="00642A10"/>
    <w:rsid w:val="00643B0A"/>
    <w:rsid w:val="00643BB9"/>
    <w:rsid w:val="00643BE1"/>
    <w:rsid w:val="006440E4"/>
    <w:rsid w:val="006465D7"/>
    <w:rsid w:val="00646A20"/>
    <w:rsid w:val="00646A9C"/>
    <w:rsid w:val="00647186"/>
    <w:rsid w:val="006503B7"/>
    <w:rsid w:val="006503BE"/>
    <w:rsid w:val="00650722"/>
    <w:rsid w:val="00650CE5"/>
    <w:rsid w:val="006522F6"/>
    <w:rsid w:val="00653116"/>
    <w:rsid w:val="006540FA"/>
    <w:rsid w:val="00654484"/>
    <w:rsid w:val="006553FE"/>
    <w:rsid w:val="00656627"/>
    <w:rsid w:val="00657880"/>
    <w:rsid w:val="00660EC8"/>
    <w:rsid w:val="00661EC1"/>
    <w:rsid w:val="00662091"/>
    <w:rsid w:val="006624D0"/>
    <w:rsid w:val="00665F04"/>
    <w:rsid w:val="00666654"/>
    <w:rsid w:val="00666ECD"/>
    <w:rsid w:val="0067038D"/>
    <w:rsid w:val="00671D6A"/>
    <w:rsid w:val="00674A8D"/>
    <w:rsid w:val="0067520C"/>
    <w:rsid w:val="00675EBF"/>
    <w:rsid w:val="0067651B"/>
    <w:rsid w:val="006770EF"/>
    <w:rsid w:val="0067736A"/>
    <w:rsid w:val="0068082D"/>
    <w:rsid w:val="0068136B"/>
    <w:rsid w:val="00686D8B"/>
    <w:rsid w:val="0068752B"/>
    <w:rsid w:val="00687809"/>
    <w:rsid w:val="0069198C"/>
    <w:rsid w:val="00691B7F"/>
    <w:rsid w:val="00691BC7"/>
    <w:rsid w:val="00691C23"/>
    <w:rsid w:val="0069483A"/>
    <w:rsid w:val="006968E1"/>
    <w:rsid w:val="00697480"/>
    <w:rsid w:val="006A2664"/>
    <w:rsid w:val="006A3071"/>
    <w:rsid w:val="006A3825"/>
    <w:rsid w:val="006A67FD"/>
    <w:rsid w:val="006A68CB"/>
    <w:rsid w:val="006A74B5"/>
    <w:rsid w:val="006B01CD"/>
    <w:rsid w:val="006B039C"/>
    <w:rsid w:val="006B048A"/>
    <w:rsid w:val="006B10C5"/>
    <w:rsid w:val="006B13A6"/>
    <w:rsid w:val="006B2FBA"/>
    <w:rsid w:val="006B3240"/>
    <w:rsid w:val="006B4423"/>
    <w:rsid w:val="006B47BF"/>
    <w:rsid w:val="006B4E9B"/>
    <w:rsid w:val="006B6EED"/>
    <w:rsid w:val="006B7647"/>
    <w:rsid w:val="006B78B4"/>
    <w:rsid w:val="006C11B3"/>
    <w:rsid w:val="006C1C3C"/>
    <w:rsid w:val="006C2BA2"/>
    <w:rsid w:val="006C3E98"/>
    <w:rsid w:val="006C4808"/>
    <w:rsid w:val="006C5E3E"/>
    <w:rsid w:val="006C5FEF"/>
    <w:rsid w:val="006C633E"/>
    <w:rsid w:val="006C771C"/>
    <w:rsid w:val="006C7BC7"/>
    <w:rsid w:val="006D05D6"/>
    <w:rsid w:val="006D16C0"/>
    <w:rsid w:val="006D1784"/>
    <w:rsid w:val="006D17AF"/>
    <w:rsid w:val="006D1C16"/>
    <w:rsid w:val="006D4355"/>
    <w:rsid w:val="006D4ED5"/>
    <w:rsid w:val="006D5442"/>
    <w:rsid w:val="006E0098"/>
    <w:rsid w:val="006E0204"/>
    <w:rsid w:val="006E2A26"/>
    <w:rsid w:val="006E3DC9"/>
    <w:rsid w:val="006E4BBB"/>
    <w:rsid w:val="006E55C7"/>
    <w:rsid w:val="006E5615"/>
    <w:rsid w:val="006E5F70"/>
    <w:rsid w:val="006E74D4"/>
    <w:rsid w:val="006F00CB"/>
    <w:rsid w:val="006F02CE"/>
    <w:rsid w:val="006F0E0E"/>
    <w:rsid w:val="006F2F4E"/>
    <w:rsid w:val="006F2FE5"/>
    <w:rsid w:val="006F380F"/>
    <w:rsid w:val="006F435B"/>
    <w:rsid w:val="006F5E55"/>
    <w:rsid w:val="006F621A"/>
    <w:rsid w:val="006F622B"/>
    <w:rsid w:val="006F6C7E"/>
    <w:rsid w:val="006F7635"/>
    <w:rsid w:val="006F7B31"/>
    <w:rsid w:val="00701D18"/>
    <w:rsid w:val="00701EE0"/>
    <w:rsid w:val="00702138"/>
    <w:rsid w:val="0070290C"/>
    <w:rsid w:val="0070386D"/>
    <w:rsid w:val="0070493D"/>
    <w:rsid w:val="0070572A"/>
    <w:rsid w:val="00706112"/>
    <w:rsid w:val="00706254"/>
    <w:rsid w:val="00706E42"/>
    <w:rsid w:val="00707748"/>
    <w:rsid w:val="007102FD"/>
    <w:rsid w:val="00710A03"/>
    <w:rsid w:val="00710BD4"/>
    <w:rsid w:val="00711ABA"/>
    <w:rsid w:val="007124A5"/>
    <w:rsid w:val="007146B2"/>
    <w:rsid w:val="0071476B"/>
    <w:rsid w:val="00714F58"/>
    <w:rsid w:val="007174B0"/>
    <w:rsid w:val="00721E90"/>
    <w:rsid w:val="00722CBE"/>
    <w:rsid w:val="007258FF"/>
    <w:rsid w:val="00727DF1"/>
    <w:rsid w:val="00730097"/>
    <w:rsid w:val="00730870"/>
    <w:rsid w:val="00730F9F"/>
    <w:rsid w:val="0073172A"/>
    <w:rsid w:val="007335B3"/>
    <w:rsid w:val="00734278"/>
    <w:rsid w:val="00734387"/>
    <w:rsid w:val="00734ECB"/>
    <w:rsid w:val="00735F11"/>
    <w:rsid w:val="00736765"/>
    <w:rsid w:val="0073691F"/>
    <w:rsid w:val="0074190E"/>
    <w:rsid w:val="0074292A"/>
    <w:rsid w:val="0074467D"/>
    <w:rsid w:val="00744FE8"/>
    <w:rsid w:val="0074527E"/>
    <w:rsid w:val="00746BAF"/>
    <w:rsid w:val="00746D45"/>
    <w:rsid w:val="00746F1C"/>
    <w:rsid w:val="00747203"/>
    <w:rsid w:val="00747234"/>
    <w:rsid w:val="00747E73"/>
    <w:rsid w:val="007509FB"/>
    <w:rsid w:val="007511DC"/>
    <w:rsid w:val="00752076"/>
    <w:rsid w:val="007527EF"/>
    <w:rsid w:val="007530B6"/>
    <w:rsid w:val="007539BE"/>
    <w:rsid w:val="00753B05"/>
    <w:rsid w:val="00755BA0"/>
    <w:rsid w:val="00756369"/>
    <w:rsid w:val="00756A6A"/>
    <w:rsid w:val="00757099"/>
    <w:rsid w:val="007572D2"/>
    <w:rsid w:val="00757356"/>
    <w:rsid w:val="00757EDF"/>
    <w:rsid w:val="007604E6"/>
    <w:rsid w:val="00760CFD"/>
    <w:rsid w:val="00762567"/>
    <w:rsid w:val="00764C50"/>
    <w:rsid w:val="00765158"/>
    <w:rsid w:val="00765809"/>
    <w:rsid w:val="00765B2A"/>
    <w:rsid w:val="00766B2A"/>
    <w:rsid w:val="00770A0B"/>
    <w:rsid w:val="00770BD2"/>
    <w:rsid w:val="0077150A"/>
    <w:rsid w:val="00772386"/>
    <w:rsid w:val="0077345A"/>
    <w:rsid w:val="00773CB9"/>
    <w:rsid w:val="00774F72"/>
    <w:rsid w:val="00775BC3"/>
    <w:rsid w:val="00775C71"/>
    <w:rsid w:val="007762F6"/>
    <w:rsid w:val="0077660A"/>
    <w:rsid w:val="00780002"/>
    <w:rsid w:val="00780044"/>
    <w:rsid w:val="0078143F"/>
    <w:rsid w:val="00781D84"/>
    <w:rsid w:val="007828C4"/>
    <w:rsid w:val="00782C4B"/>
    <w:rsid w:val="007835DD"/>
    <w:rsid w:val="00784AD2"/>
    <w:rsid w:val="00784CDB"/>
    <w:rsid w:val="00786AA1"/>
    <w:rsid w:val="00787B9B"/>
    <w:rsid w:val="007907F5"/>
    <w:rsid w:val="00791542"/>
    <w:rsid w:val="00791F81"/>
    <w:rsid w:val="007928C0"/>
    <w:rsid w:val="007948A7"/>
    <w:rsid w:val="00794F8E"/>
    <w:rsid w:val="00794FF9"/>
    <w:rsid w:val="007954B2"/>
    <w:rsid w:val="00795A43"/>
    <w:rsid w:val="00796D36"/>
    <w:rsid w:val="00797C90"/>
    <w:rsid w:val="007A005E"/>
    <w:rsid w:val="007A05F1"/>
    <w:rsid w:val="007A07EE"/>
    <w:rsid w:val="007A1953"/>
    <w:rsid w:val="007A2B0E"/>
    <w:rsid w:val="007A3674"/>
    <w:rsid w:val="007A427E"/>
    <w:rsid w:val="007A47FD"/>
    <w:rsid w:val="007A4D7E"/>
    <w:rsid w:val="007A5BC1"/>
    <w:rsid w:val="007A5DA1"/>
    <w:rsid w:val="007A7707"/>
    <w:rsid w:val="007B02D1"/>
    <w:rsid w:val="007B0E60"/>
    <w:rsid w:val="007B1732"/>
    <w:rsid w:val="007B31C9"/>
    <w:rsid w:val="007B441E"/>
    <w:rsid w:val="007B4D97"/>
    <w:rsid w:val="007B540F"/>
    <w:rsid w:val="007B5B31"/>
    <w:rsid w:val="007B73DF"/>
    <w:rsid w:val="007B7406"/>
    <w:rsid w:val="007C0C9A"/>
    <w:rsid w:val="007C192D"/>
    <w:rsid w:val="007C2623"/>
    <w:rsid w:val="007C2A10"/>
    <w:rsid w:val="007C2D98"/>
    <w:rsid w:val="007C51CF"/>
    <w:rsid w:val="007C76F0"/>
    <w:rsid w:val="007C7BB7"/>
    <w:rsid w:val="007D021E"/>
    <w:rsid w:val="007D0E64"/>
    <w:rsid w:val="007D16C9"/>
    <w:rsid w:val="007D21FC"/>
    <w:rsid w:val="007D3116"/>
    <w:rsid w:val="007D3635"/>
    <w:rsid w:val="007D3C6A"/>
    <w:rsid w:val="007D49C2"/>
    <w:rsid w:val="007D7ED6"/>
    <w:rsid w:val="007D7F77"/>
    <w:rsid w:val="007E235A"/>
    <w:rsid w:val="007E2873"/>
    <w:rsid w:val="007E2CD5"/>
    <w:rsid w:val="007E30A5"/>
    <w:rsid w:val="007E4101"/>
    <w:rsid w:val="007E4B02"/>
    <w:rsid w:val="007E5D57"/>
    <w:rsid w:val="007E5DAA"/>
    <w:rsid w:val="007E68EF"/>
    <w:rsid w:val="007E7029"/>
    <w:rsid w:val="007E7078"/>
    <w:rsid w:val="007E796C"/>
    <w:rsid w:val="007F0284"/>
    <w:rsid w:val="007F0DA2"/>
    <w:rsid w:val="007F1406"/>
    <w:rsid w:val="007F307E"/>
    <w:rsid w:val="007F4B75"/>
    <w:rsid w:val="007F50DD"/>
    <w:rsid w:val="007F51B5"/>
    <w:rsid w:val="007F558C"/>
    <w:rsid w:val="007F74A4"/>
    <w:rsid w:val="007F7D89"/>
    <w:rsid w:val="00800415"/>
    <w:rsid w:val="00800457"/>
    <w:rsid w:val="008008BF"/>
    <w:rsid w:val="008008D0"/>
    <w:rsid w:val="00801219"/>
    <w:rsid w:val="008035FF"/>
    <w:rsid w:val="00803D7F"/>
    <w:rsid w:val="00804699"/>
    <w:rsid w:val="00804C0D"/>
    <w:rsid w:val="00806D01"/>
    <w:rsid w:val="00806E2B"/>
    <w:rsid w:val="00810746"/>
    <w:rsid w:val="00810933"/>
    <w:rsid w:val="00810C56"/>
    <w:rsid w:val="00810F1C"/>
    <w:rsid w:val="00811F2E"/>
    <w:rsid w:val="00813A21"/>
    <w:rsid w:val="00814400"/>
    <w:rsid w:val="0081463C"/>
    <w:rsid w:val="00814E69"/>
    <w:rsid w:val="008153ED"/>
    <w:rsid w:val="0081676B"/>
    <w:rsid w:val="008169F5"/>
    <w:rsid w:val="00816B8F"/>
    <w:rsid w:val="008179B6"/>
    <w:rsid w:val="00817FFE"/>
    <w:rsid w:val="008208E3"/>
    <w:rsid w:val="00820950"/>
    <w:rsid w:val="00821489"/>
    <w:rsid w:val="0082158B"/>
    <w:rsid w:val="008225F3"/>
    <w:rsid w:val="00822F9E"/>
    <w:rsid w:val="00823752"/>
    <w:rsid w:val="00823DBC"/>
    <w:rsid w:val="00824139"/>
    <w:rsid w:val="0082530D"/>
    <w:rsid w:val="00825809"/>
    <w:rsid w:val="00825934"/>
    <w:rsid w:val="00825B62"/>
    <w:rsid w:val="00825D59"/>
    <w:rsid w:val="0082611D"/>
    <w:rsid w:val="0082697C"/>
    <w:rsid w:val="008277B0"/>
    <w:rsid w:val="00830137"/>
    <w:rsid w:val="00830186"/>
    <w:rsid w:val="0083078C"/>
    <w:rsid w:val="00830858"/>
    <w:rsid w:val="00830BE9"/>
    <w:rsid w:val="008317FE"/>
    <w:rsid w:val="008354FF"/>
    <w:rsid w:val="00835F83"/>
    <w:rsid w:val="0083664C"/>
    <w:rsid w:val="008369D5"/>
    <w:rsid w:val="00840039"/>
    <w:rsid w:val="00840058"/>
    <w:rsid w:val="0084010D"/>
    <w:rsid w:val="00840431"/>
    <w:rsid w:val="008428BC"/>
    <w:rsid w:val="00843136"/>
    <w:rsid w:val="0084362F"/>
    <w:rsid w:val="008438D9"/>
    <w:rsid w:val="00843F49"/>
    <w:rsid w:val="008441C9"/>
    <w:rsid w:val="008446A8"/>
    <w:rsid w:val="00845737"/>
    <w:rsid w:val="00845BBC"/>
    <w:rsid w:val="008462A0"/>
    <w:rsid w:val="008469B9"/>
    <w:rsid w:val="00851736"/>
    <w:rsid w:val="00853490"/>
    <w:rsid w:val="0085368C"/>
    <w:rsid w:val="00853D01"/>
    <w:rsid w:val="00853EC2"/>
    <w:rsid w:val="0085529E"/>
    <w:rsid w:val="008559ED"/>
    <w:rsid w:val="00856778"/>
    <w:rsid w:val="00857A03"/>
    <w:rsid w:val="00857C76"/>
    <w:rsid w:val="00860B84"/>
    <w:rsid w:val="00861889"/>
    <w:rsid w:val="0086336C"/>
    <w:rsid w:val="0086361B"/>
    <w:rsid w:val="00864AEC"/>
    <w:rsid w:val="00864B32"/>
    <w:rsid w:val="00864E02"/>
    <w:rsid w:val="008669A8"/>
    <w:rsid w:val="00866FA5"/>
    <w:rsid w:val="008677A0"/>
    <w:rsid w:val="008740C1"/>
    <w:rsid w:val="008748EA"/>
    <w:rsid w:val="008752C8"/>
    <w:rsid w:val="00875BDE"/>
    <w:rsid w:val="00877491"/>
    <w:rsid w:val="0087764E"/>
    <w:rsid w:val="00877676"/>
    <w:rsid w:val="00877951"/>
    <w:rsid w:val="0088025C"/>
    <w:rsid w:val="00880B9E"/>
    <w:rsid w:val="00880C68"/>
    <w:rsid w:val="008811CA"/>
    <w:rsid w:val="008829C5"/>
    <w:rsid w:val="00882A63"/>
    <w:rsid w:val="0088522F"/>
    <w:rsid w:val="0088537B"/>
    <w:rsid w:val="008853A7"/>
    <w:rsid w:val="008861E8"/>
    <w:rsid w:val="0088627E"/>
    <w:rsid w:val="00886844"/>
    <w:rsid w:val="00886B8C"/>
    <w:rsid w:val="00890EF2"/>
    <w:rsid w:val="00893BF5"/>
    <w:rsid w:val="00894015"/>
    <w:rsid w:val="00894DB8"/>
    <w:rsid w:val="00894E6C"/>
    <w:rsid w:val="0089552B"/>
    <w:rsid w:val="00895619"/>
    <w:rsid w:val="00895C3F"/>
    <w:rsid w:val="008962E2"/>
    <w:rsid w:val="00897847"/>
    <w:rsid w:val="00897E89"/>
    <w:rsid w:val="008A088B"/>
    <w:rsid w:val="008A149E"/>
    <w:rsid w:val="008A2015"/>
    <w:rsid w:val="008A2560"/>
    <w:rsid w:val="008A2857"/>
    <w:rsid w:val="008A46AE"/>
    <w:rsid w:val="008A47BA"/>
    <w:rsid w:val="008A4C99"/>
    <w:rsid w:val="008A4E50"/>
    <w:rsid w:val="008A50D2"/>
    <w:rsid w:val="008A6447"/>
    <w:rsid w:val="008A7171"/>
    <w:rsid w:val="008B01A8"/>
    <w:rsid w:val="008B20B2"/>
    <w:rsid w:val="008B2511"/>
    <w:rsid w:val="008B2E21"/>
    <w:rsid w:val="008B2F5C"/>
    <w:rsid w:val="008B3C4C"/>
    <w:rsid w:val="008B3D25"/>
    <w:rsid w:val="008B3E58"/>
    <w:rsid w:val="008B50DD"/>
    <w:rsid w:val="008B580F"/>
    <w:rsid w:val="008B5B64"/>
    <w:rsid w:val="008B653F"/>
    <w:rsid w:val="008B68DF"/>
    <w:rsid w:val="008B734C"/>
    <w:rsid w:val="008B7510"/>
    <w:rsid w:val="008C08A6"/>
    <w:rsid w:val="008C1B8B"/>
    <w:rsid w:val="008C2002"/>
    <w:rsid w:val="008C27D0"/>
    <w:rsid w:val="008C2F95"/>
    <w:rsid w:val="008C309D"/>
    <w:rsid w:val="008C36D7"/>
    <w:rsid w:val="008C4B5B"/>
    <w:rsid w:val="008C4D44"/>
    <w:rsid w:val="008C51B6"/>
    <w:rsid w:val="008C5412"/>
    <w:rsid w:val="008C5BBE"/>
    <w:rsid w:val="008C792D"/>
    <w:rsid w:val="008C7CB5"/>
    <w:rsid w:val="008D2152"/>
    <w:rsid w:val="008D446D"/>
    <w:rsid w:val="008D520F"/>
    <w:rsid w:val="008D5255"/>
    <w:rsid w:val="008D5524"/>
    <w:rsid w:val="008D653C"/>
    <w:rsid w:val="008D7049"/>
    <w:rsid w:val="008D7EDF"/>
    <w:rsid w:val="008E14EF"/>
    <w:rsid w:val="008E2138"/>
    <w:rsid w:val="008E41D7"/>
    <w:rsid w:val="008E4B12"/>
    <w:rsid w:val="008E68CB"/>
    <w:rsid w:val="008E7155"/>
    <w:rsid w:val="008E7C19"/>
    <w:rsid w:val="008E7CD7"/>
    <w:rsid w:val="008F0823"/>
    <w:rsid w:val="008F1FE3"/>
    <w:rsid w:val="008F23C0"/>
    <w:rsid w:val="008F39FB"/>
    <w:rsid w:val="008F495E"/>
    <w:rsid w:val="008F5272"/>
    <w:rsid w:val="008F5A93"/>
    <w:rsid w:val="008F7357"/>
    <w:rsid w:val="008F79D2"/>
    <w:rsid w:val="008F7EB2"/>
    <w:rsid w:val="009035C3"/>
    <w:rsid w:val="00903EC8"/>
    <w:rsid w:val="00904D91"/>
    <w:rsid w:val="00904FDD"/>
    <w:rsid w:val="00905B4C"/>
    <w:rsid w:val="00905ECC"/>
    <w:rsid w:val="00906EE6"/>
    <w:rsid w:val="00907B72"/>
    <w:rsid w:val="00911D7A"/>
    <w:rsid w:val="009124DC"/>
    <w:rsid w:val="00913EC5"/>
    <w:rsid w:val="009141E3"/>
    <w:rsid w:val="009155D5"/>
    <w:rsid w:val="00916760"/>
    <w:rsid w:val="00916ED4"/>
    <w:rsid w:val="00916F0A"/>
    <w:rsid w:val="009173E4"/>
    <w:rsid w:val="00917D38"/>
    <w:rsid w:val="0092081D"/>
    <w:rsid w:val="00920CFC"/>
    <w:rsid w:val="00922813"/>
    <w:rsid w:val="0092317C"/>
    <w:rsid w:val="00924472"/>
    <w:rsid w:val="00924533"/>
    <w:rsid w:val="00924FD1"/>
    <w:rsid w:val="00925171"/>
    <w:rsid w:val="009260AA"/>
    <w:rsid w:val="00926473"/>
    <w:rsid w:val="009269D1"/>
    <w:rsid w:val="00926AE8"/>
    <w:rsid w:val="00927230"/>
    <w:rsid w:val="00927471"/>
    <w:rsid w:val="00930244"/>
    <w:rsid w:val="009321CE"/>
    <w:rsid w:val="00933007"/>
    <w:rsid w:val="00934776"/>
    <w:rsid w:val="00934CDF"/>
    <w:rsid w:val="00934EFF"/>
    <w:rsid w:val="009356C3"/>
    <w:rsid w:val="00935C57"/>
    <w:rsid w:val="00936343"/>
    <w:rsid w:val="00936348"/>
    <w:rsid w:val="009372BA"/>
    <w:rsid w:val="0093774D"/>
    <w:rsid w:val="00940794"/>
    <w:rsid w:val="00941307"/>
    <w:rsid w:val="00941F74"/>
    <w:rsid w:val="00942144"/>
    <w:rsid w:val="00942B54"/>
    <w:rsid w:val="009431AA"/>
    <w:rsid w:val="0094348F"/>
    <w:rsid w:val="0094402A"/>
    <w:rsid w:val="0094481A"/>
    <w:rsid w:val="0094585E"/>
    <w:rsid w:val="00945BE3"/>
    <w:rsid w:val="009504D1"/>
    <w:rsid w:val="0095157E"/>
    <w:rsid w:val="0095264D"/>
    <w:rsid w:val="0095471E"/>
    <w:rsid w:val="00954AB2"/>
    <w:rsid w:val="00954FD5"/>
    <w:rsid w:val="009551D9"/>
    <w:rsid w:val="00955327"/>
    <w:rsid w:val="00955BF4"/>
    <w:rsid w:val="00957150"/>
    <w:rsid w:val="00957212"/>
    <w:rsid w:val="0096221B"/>
    <w:rsid w:val="009629F2"/>
    <w:rsid w:val="00963001"/>
    <w:rsid w:val="00964017"/>
    <w:rsid w:val="00964CD4"/>
    <w:rsid w:val="0096693B"/>
    <w:rsid w:val="0096721F"/>
    <w:rsid w:val="009675A0"/>
    <w:rsid w:val="00970153"/>
    <w:rsid w:val="00970489"/>
    <w:rsid w:val="009710E2"/>
    <w:rsid w:val="009715DA"/>
    <w:rsid w:val="009725D1"/>
    <w:rsid w:val="00972843"/>
    <w:rsid w:val="00973571"/>
    <w:rsid w:val="009743A6"/>
    <w:rsid w:val="00977EDB"/>
    <w:rsid w:val="0098040D"/>
    <w:rsid w:val="0098108B"/>
    <w:rsid w:val="009823AA"/>
    <w:rsid w:val="0098253C"/>
    <w:rsid w:val="00982A22"/>
    <w:rsid w:val="00982BA4"/>
    <w:rsid w:val="00983647"/>
    <w:rsid w:val="00983722"/>
    <w:rsid w:val="00983806"/>
    <w:rsid w:val="00983AB2"/>
    <w:rsid w:val="0098499F"/>
    <w:rsid w:val="00985293"/>
    <w:rsid w:val="0098669B"/>
    <w:rsid w:val="009871F9"/>
    <w:rsid w:val="0098764B"/>
    <w:rsid w:val="009908CD"/>
    <w:rsid w:val="0099183F"/>
    <w:rsid w:val="00992726"/>
    <w:rsid w:val="009946F8"/>
    <w:rsid w:val="00994B1A"/>
    <w:rsid w:val="00994C8A"/>
    <w:rsid w:val="009952B7"/>
    <w:rsid w:val="009961B1"/>
    <w:rsid w:val="00996361"/>
    <w:rsid w:val="00996946"/>
    <w:rsid w:val="00997164"/>
    <w:rsid w:val="009A010F"/>
    <w:rsid w:val="009A0D28"/>
    <w:rsid w:val="009A1C93"/>
    <w:rsid w:val="009A2BAC"/>
    <w:rsid w:val="009A2E1F"/>
    <w:rsid w:val="009A329D"/>
    <w:rsid w:val="009A33B2"/>
    <w:rsid w:val="009A44F3"/>
    <w:rsid w:val="009A4B36"/>
    <w:rsid w:val="009A50A7"/>
    <w:rsid w:val="009B0100"/>
    <w:rsid w:val="009B048E"/>
    <w:rsid w:val="009B0A85"/>
    <w:rsid w:val="009B1268"/>
    <w:rsid w:val="009B17DB"/>
    <w:rsid w:val="009B2D00"/>
    <w:rsid w:val="009B3333"/>
    <w:rsid w:val="009B3896"/>
    <w:rsid w:val="009B41D6"/>
    <w:rsid w:val="009B4B7D"/>
    <w:rsid w:val="009B5450"/>
    <w:rsid w:val="009B65BC"/>
    <w:rsid w:val="009B66C9"/>
    <w:rsid w:val="009B7085"/>
    <w:rsid w:val="009C050B"/>
    <w:rsid w:val="009C138D"/>
    <w:rsid w:val="009C4D27"/>
    <w:rsid w:val="009C619A"/>
    <w:rsid w:val="009C6929"/>
    <w:rsid w:val="009D0858"/>
    <w:rsid w:val="009D2301"/>
    <w:rsid w:val="009D2DAB"/>
    <w:rsid w:val="009D3704"/>
    <w:rsid w:val="009D3C17"/>
    <w:rsid w:val="009D3F38"/>
    <w:rsid w:val="009D44DF"/>
    <w:rsid w:val="009E18D6"/>
    <w:rsid w:val="009E38FE"/>
    <w:rsid w:val="009E3A06"/>
    <w:rsid w:val="009E7A9A"/>
    <w:rsid w:val="009E7D16"/>
    <w:rsid w:val="009F0173"/>
    <w:rsid w:val="009F1030"/>
    <w:rsid w:val="009F3387"/>
    <w:rsid w:val="009F357E"/>
    <w:rsid w:val="009F43D6"/>
    <w:rsid w:val="009F44CC"/>
    <w:rsid w:val="009F4B07"/>
    <w:rsid w:val="009F5144"/>
    <w:rsid w:val="009F56F6"/>
    <w:rsid w:val="009F577C"/>
    <w:rsid w:val="009F6170"/>
    <w:rsid w:val="009F6E6A"/>
    <w:rsid w:val="009F72EB"/>
    <w:rsid w:val="009F7CF5"/>
    <w:rsid w:val="00A00D1A"/>
    <w:rsid w:val="00A01036"/>
    <w:rsid w:val="00A01149"/>
    <w:rsid w:val="00A0213B"/>
    <w:rsid w:val="00A03714"/>
    <w:rsid w:val="00A03D47"/>
    <w:rsid w:val="00A04ADC"/>
    <w:rsid w:val="00A05851"/>
    <w:rsid w:val="00A058B8"/>
    <w:rsid w:val="00A0644E"/>
    <w:rsid w:val="00A10403"/>
    <w:rsid w:val="00A1081D"/>
    <w:rsid w:val="00A115B5"/>
    <w:rsid w:val="00A1294B"/>
    <w:rsid w:val="00A12CD4"/>
    <w:rsid w:val="00A14C2B"/>
    <w:rsid w:val="00A15A60"/>
    <w:rsid w:val="00A17B57"/>
    <w:rsid w:val="00A219EF"/>
    <w:rsid w:val="00A21CC2"/>
    <w:rsid w:val="00A220EC"/>
    <w:rsid w:val="00A222D6"/>
    <w:rsid w:val="00A225AB"/>
    <w:rsid w:val="00A22CB0"/>
    <w:rsid w:val="00A23288"/>
    <w:rsid w:val="00A236D0"/>
    <w:rsid w:val="00A248A0"/>
    <w:rsid w:val="00A26943"/>
    <w:rsid w:val="00A2773C"/>
    <w:rsid w:val="00A30975"/>
    <w:rsid w:val="00A30F26"/>
    <w:rsid w:val="00A31703"/>
    <w:rsid w:val="00A32205"/>
    <w:rsid w:val="00A32CA6"/>
    <w:rsid w:val="00A34CD3"/>
    <w:rsid w:val="00A352D6"/>
    <w:rsid w:val="00A3531F"/>
    <w:rsid w:val="00A359B0"/>
    <w:rsid w:val="00A35F0E"/>
    <w:rsid w:val="00A3686E"/>
    <w:rsid w:val="00A375F1"/>
    <w:rsid w:val="00A37C2C"/>
    <w:rsid w:val="00A41285"/>
    <w:rsid w:val="00A418B0"/>
    <w:rsid w:val="00A42706"/>
    <w:rsid w:val="00A4296C"/>
    <w:rsid w:val="00A42977"/>
    <w:rsid w:val="00A4474C"/>
    <w:rsid w:val="00A4482C"/>
    <w:rsid w:val="00A44DE9"/>
    <w:rsid w:val="00A45420"/>
    <w:rsid w:val="00A460E0"/>
    <w:rsid w:val="00A46A1B"/>
    <w:rsid w:val="00A46A36"/>
    <w:rsid w:val="00A47789"/>
    <w:rsid w:val="00A51FAF"/>
    <w:rsid w:val="00A5242D"/>
    <w:rsid w:val="00A54C84"/>
    <w:rsid w:val="00A54CCA"/>
    <w:rsid w:val="00A552C4"/>
    <w:rsid w:val="00A5594F"/>
    <w:rsid w:val="00A5634B"/>
    <w:rsid w:val="00A56B28"/>
    <w:rsid w:val="00A56EC2"/>
    <w:rsid w:val="00A61368"/>
    <w:rsid w:val="00A6166C"/>
    <w:rsid w:val="00A616C0"/>
    <w:rsid w:val="00A61FD8"/>
    <w:rsid w:val="00A62172"/>
    <w:rsid w:val="00A64C00"/>
    <w:rsid w:val="00A65A28"/>
    <w:rsid w:val="00A65D97"/>
    <w:rsid w:val="00A6696D"/>
    <w:rsid w:val="00A67D9D"/>
    <w:rsid w:val="00A70F5A"/>
    <w:rsid w:val="00A718D6"/>
    <w:rsid w:val="00A72229"/>
    <w:rsid w:val="00A73A58"/>
    <w:rsid w:val="00A74145"/>
    <w:rsid w:val="00A741C5"/>
    <w:rsid w:val="00A75260"/>
    <w:rsid w:val="00A753A6"/>
    <w:rsid w:val="00A76BD6"/>
    <w:rsid w:val="00A770A6"/>
    <w:rsid w:val="00A80A21"/>
    <w:rsid w:val="00A81329"/>
    <w:rsid w:val="00A81905"/>
    <w:rsid w:val="00A82433"/>
    <w:rsid w:val="00A83ED2"/>
    <w:rsid w:val="00A84E84"/>
    <w:rsid w:val="00A8539B"/>
    <w:rsid w:val="00A87726"/>
    <w:rsid w:val="00A901D2"/>
    <w:rsid w:val="00A91B6F"/>
    <w:rsid w:val="00A9268A"/>
    <w:rsid w:val="00A93CBA"/>
    <w:rsid w:val="00A94050"/>
    <w:rsid w:val="00A942B3"/>
    <w:rsid w:val="00A9631A"/>
    <w:rsid w:val="00A96C99"/>
    <w:rsid w:val="00AA0144"/>
    <w:rsid w:val="00AA03B7"/>
    <w:rsid w:val="00AA0721"/>
    <w:rsid w:val="00AA170E"/>
    <w:rsid w:val="00AA1C1D"/>
    <w:rsid w:val="00AA3575"/>
    <w:rsid w:val="00AA5E61"/>
    <w:rsid w:val="00AA606E"/>
    <w:rsid w:val="00AA6652"/>
    <w:rsid w:val="00AA7077"/>
    <w:rsid w:val="00AA7A16"/>
    <w:rsid w:val="00AB027C"/>
    <w:rsid w:val="00AB0481"/>
    <w:rsid w:val="00AB0971"/>
    <w:rsid w:val="00AB17F0"/>
    <w:rsid w:val="00AB1C3F"/>
    <w:rsid w:val="00AB2385"/>
    <w:rsid w:val="00AB2964"/>
    <w:rsid w:val="00AB30AB"/>
    <w:rsid w:val="00AB30C5"/>
    <w:rsid w:val="00AB3B56"/>
    <w:rsid w:val="00AB3E72"/>
    <w:rsid w:val="00AB3FFC"/>
    <w:rsid w:val="00AC14D5"/>
    <w:rsid w:val="00AC1A8A"/>
    <w:rsid w:val="00AC1EFD"/>
    <w:rsid w:val="00AC5273"/>
    <w:rsid w:val="00AC5776"/>
    <w:rsid w:val="00AC659E"/>
    <w:rsid w:val="00AC7493"/>
    <w:rsid w:val="00AC74DC"/>
    <w:rsid w:val="00AD036B"/>
    <w:rsid w:val="00AD0805"/>
    <w:rsid w:val="00AD1405"/>
    <w:rsid w:val="00AD1F4B"/>
    <w:rsid w:val="00AD24E0"/>
    <w:rsid w:val="00AD300E"/>
    <w:rsid w:val="00AD37D5"/>
    <w:rsid w:val="00AD5846"/>
    <w:rsid w:val="00AD58E0"/>
    <w:rsid w:val="00AD6D3F"/>
    <w:rsid w:val="00AD6E52"/>
    <w:rsid w:val="00AD708F"/>
    <w:rsid w:val="00AE0195"/>
    <w:rsid w:val="00AE0E30"/>
    <w:rsid w:val="00AE120C"/>
    <w:rsid w:val="00AE1496"/>
    <w:rsid w:val="00AE1834"/>
    <w:rsid w:val="00AE21C0"/>
    <w:rsid w:val="00AE26CE"/>
    <w:rsid w:val="00AE2736"/>
    <w:rsid w:val="00AE2E5E"/>
    <w:rsid w:val="00AE453C"/>
    <w:rsid w:val="00AE4CB5"/>
    <w:rsid w:val="00AE5513"/>
    <w:rsid w:val="00AE5778"/>
    <w:rsid w:val="00AE5B93"/>
    <w:rsid w:val="00AE5C25"/>
    <w:rsid w:val="00AE5DDC"/>
    <w:rsid w:val="00AE6102"/>
    <w:rsid w:val="00AE6388"/>
    <w:rsid w:val="00AF06EE"/>
    <w:rsid w:val="00AF1B3F"/>
    <w:rsid w:val="00AF1D50"/>
    <w:rsid w:val="00AF2125"/>
    <w:rsid w:val="00AF3AE7"/>
    <w:rsid w:val="00AF3EEF"/>
    <w:rsid w:val="00AF508E"/>
    <w:rsid w:val="00AF69B1"/>
    <w:rsid w:val="00AF75C9"/>
    <w:rsid w:val="00B00ED1"/>
    <w:rsid w:val="00B010DC"/>
    <w:rsid w:val="00B01209"/>
    <w:rsid w:val="00B01A99"/>
    <w:rsid w:val="00B026DB"/>
    <w:rsid w:val="00B02E3E"/>
    <w:rsid w:val="00B02FC9"/>
    <w:rsid w:val="00B04437"/>
    <w:rsid w:val="00B0447E"/>
    <w:rsid w:val="00B04C4C"/>
    <w:rsid w:val="00B04F78"/>
    <w:rsid w:val="00B052AA"/>
    <w:rsid w:val="00B0796F"/>
    <w:rsid w:val="00B10216"/>
    <w:rsid w:val="00B10DF8"/>
    <w:rsid w:val="00B11856"/>
    <w:rsid w:val="00B126AF"/>
    <w:rsid w:val="00B12846"/>
    <w:rsid w:val="00B12C11"/>
    <w:rsid w:val="00B130E0"/>
    <w:rsid w:val="00B13975"/>
    <w:rsid w:val="00B14788"/>
    <w:rsid w:val="00B14968"/>
    <w:rsid w:val="00B154F6"/>
    <w:rsid w:val="00B17219"/>
    <w:rsid w:val="00B20A22"/>
    <w:rsid w:val="00B2177D"/>
    <w:rsid w:val="00B21C19"/>
    <w:rsid w:val="00B22335"/>
    <w:rsid w:val="00B227D1"/>
    <w:rsid w:val="00B2291F"/>
    <w:rsid w:val="00B237AB"/>
    <w:rsid w:val="00B2447E"/>
    <w:rsid w:val="00B2452E"/>
    <w:rsid w:val="00B24A56"/>
    <w:rsid w:val="00B2559F"/>
    <w:rsid w:val="00B255AD"/>
    <w:rsid w:val="00B26A78"/>
    <w:rsid w:val="00B275D7"/>
    <w:rsid w:val="00B27876"/>
    <w:rsid w:val="00B278C0"/>
    <w:rsid w:val="00B30753"/>
    <w:rsid w:val="00B30D66"/>
    <w:rsid w:val="00B3145E"/>
    <w:rsid w:val="00B31B87"/>
    <w:rsid w:val="00B328A9"/>
    <w:rsid w:val="00B32C41"/>
    <w:rsid w:val="00B34583"/>
    <w:rsid w:val="00B34FFD"/>
    <w:rsid w:val="00B35596"/>
    <w:rsid w:val="00B3568D"/>
    <w:rsid w:val="00B36E6A"/>
    <w:rsid w:val="00B36E9A"/>
    <w:rsid w:val="00B402D5"/>
    <w:rsid w:val="00B407F1"/>
    <w:rsid w:val="00B4094F"/>
    <w:rsid w:val="00B40954"/>
    <w:rsid w:val="00B40DFF"/>
    <w:rsid w:val="00B411F8"/>
    <w:rsid w:val="00B4140E"/>
    <w:rsid w:val="00B41BDA"/>
    <w:rsid w:val="00B425B5"/>
    <w:rsid w:val="00B42B4C"/>
    <w:rsid w:val="00B43183"/>
    <w:rsid w:val="00B43386"/>
    <w:rsid w:val="00B43EC0"/>
    <w:rsid w:val="00B44A47"/>
    <w:rsid w:val="00B44CCC"/>
    <w:rsid w:val="00B47C6B"/>
    <w:rsid w:val="00B511E1"/>
    <w:rsid w:val="00B52589"/>
    <w:rsid w:val="00B54979"/>
    <w:rsid w:val="00B54E9E"/>
    <w:rsid w:val="00B55085"/>
    <w:rsid w:val="00B553F5"/>
    <w:rsid w:val="00B564E1"/>
    <w:rsid w:val="00B56A1B"/>
    <w:rsid w:val="00B57C14"/>
    <w:rsid w:val="00B57CE1"/>
    <w:rsid w:val="00B60A7C"/>
    <w:rsid w:val="00B60BFF"/>
    <w:rsid w:val="00B62BA9"/>
    <w:rsid w:val="00B63786"/>
    <w:rsid w:val="00B63C4D"/>
    <w:rsid w:val="00B63F49"/>
    <w:rsid w:val="00B651B8"/>
    <w:rsid w:val="00B65267"/>
    <w:rsid w:val="00B65A28"/>
    <w:rsid w:val="00B65F6E"/>
    <w:rsid w:val="00B66F29"/>
    <w:rsid w:val="00B672F4"/>
    <w:rsid w:val="00B6778A"/>
    <w:rsid w:val="00B70EA1"/>
    <w:rsid w:val="00B7186A"/>
    <w:rsid w:val="00B71FD1"/>
    <w:rsid w:val="00B72E3F"/>
    <w:rsid w:val="00B736E3"/>
    <w:rsid w:val="00B73ACC"/>
    <w:rsid w:val="00B73D38"/>
    <w:rsid w:val="00B746B2"/>
    <w:rsid w:val="00B750E4"/>
    <w:rsid w:val="00B757CF"/>
    <w:rsid w:val="00B75AF9"/>
    <w:rsid w:val="00B761C5"/>
    <w:rsid w:val="00B76277"/>
    <w:rsid w:val="00B772A2"/>
    <w:rsid w:val="00B77BC7"/>
    <w:rsid w:val="00B80219"/>
    <w:rsid w:val="00B80735"/>
    <w:rsid w:val="00B816D6"/>
    <w:rsid w:val="00B8190A"/>
    <w:rsid w:val="00B8247F"/>
    <w:rsid w:val="00B8318A"/>
    <w:rsid w:val="00B83545"/>
    <w:rsid w:val="00B83A57"/>
    <w:rsid w:val="00B84C23"/>
    <w:rsid w:val="00B85F05"/>
    <w:rsid w:val="00B85FF5"/>
    <w:rsid w:val="00B86CD6"/>
    <w:rsid w:val="00B87AF7"/>
    <w:rsid w:val="00B911F1"/>
    <w:rsid w:val="00B91DF3"/>
    <w:rsid w:val="00B92727"/>
    <w:rsid w:val="00B927FE"/>
    <w:rsid w:val="00B92E5C"/>
    <w:rsid w:val="00B946A2"/>
    <w:rsid w:val="00B9470C"/>
    <w:rsid w:val="00B9495A"/>
    <w:rsid w:val="00B94D04"/>
    <w:rsid w:val="00B94FD1"/>
    <w:rsid w:val="00B9520F"/>
    <w:rsid w:val="00B972B5"/>
    <w:rsid w:val="00B97B23"/>
    <w:rsid w:val="00BA0F7B"/>
    <w:rsid w:val="00BA3185"/>
    <w:rsid w:val="00BA3544"/>
    <w:rsid w:val="00BA4AEA"/>
    <w:rsid w:val="00BA4D4B"/>
    <w:rsid w:val="00BA51E8"/>
    <w:rsid w:val="00BA61AB"/>
    <w:rsid w:val="00BA71E5"/>
    <w:rsid w:val="00BA7C82"/>
    <w:rsid w:val="00BB1CEF"/>
    <w:rsid w:val="00BB4432"/>
    <w:rsid w:val="00BB5907"/>
    <w:rsid w:val="00BB5AA2"/>
    <w:rsid w:val="00BB636D"/>
    <w:rsid w:val="00BB63C9"/>
    <w:rsid w:val="00BB6A72"/>
    <w:rsid w:val="00BB6ACA"/>
    <w:rsid w:val="00BC0049"/>
    <w:rsid w:val="00BC080D"/>
    <w:rsid w:val="00BC0B63"/>
    <w:rsid w:val="00BC1564"/>
    <w:rsid w:val="00BC1FAD"/>
    <w:rsid w:val="00BC289B"/>
    <w:rsid w:val="00BC3019"/>
    <w:rsid w:val="00BC5435"/>
    <w:rsid w:val="00BC6033"/>
    <w:rsid w:val="00BC7054"/>
    <w:rsid w:val="00BC7C1C"/>
    <w:rsid w:val="00BC7FF2"/>
    <w:rsid w:val="00BD02DC"/>
    <w:rsid w:val="00BD1448"/>
    <w:rsid w:val="00BD1A0B"/>
    <w:rsid w:val="00BD34D1"/>
    <w:rsid w:val="00BD48F8"/>
    <w:rsid w:val="00BD4A48"/>
    <w:rsid w:val="00BD5352"/>
    <w:rsid w:val="00BD7A20"/>
    <w:rsid w:val="00BE0D92"/>
    <w:rsid w:val="00BE192F"/>
    <w:rsid w:val="00BE20E8"/>
    <w:rsid w:val="00BE218D"/>
    <w:rsid w:val="00BE28EF"/>
    <w:rsid w:val="00BE3B74"/>
    <w:rsid w:val="00BE5151"/>
    <w:rsid w:val="00BE5DD3"/>
    <w:rsid w:val="00BE61C5"/>
    <w:rsid w:val="00BE725A"/>
    <w:rsid w:val="00BE72ED"/>
    <w:rsid w:val="00BF00B5"/>
    <w:rsid w:val="00BF13AF"/>
    <w:rsid w:val="00BF1921"/>
    <w:rsid w:val="00BF1D6B"/>
    <w:rsid w:val="00BF1EEC"/>
    <w:rsid w:val="00BF2520"/>
    <w:rsid w:val="00BF318C"/>
    <w:rsid w:val="00BF319F"/>
    <w:rsid w:val="00BF5C92"/>
    <w:rsid w:val="00BF62B9"/>
    <w:rsid w:val="00BF66EC"/>
    <w:rsid w:val="00BF7A8F"/>
    <w:rsid w:val="00C00AD2"/>
    <w:rsid w:val="00C0277C"/>
    <w:rsid w:val="00C03144"/>
    <w:rsid w:val="00C0447D"/>
    <w:rsid w:val="00C0597B"/>
    <w:rsid w:val="00C062A9"/>
    <w:rsid w:val="00C062FF"/>
    <w:rsid w:val="00C07265"/>
    <w:rsid w:val="00C10140"/>
    <w:rsid w:val="00C10204"/>
    <w:rsid w:val="00C10E31"/>
    <w:rsid w:val="00C11FAF"/>
    <w:rsid w:val="00C12FA8"/>
    <w:rsid w:val="00C13ED8"/>
    <w:rsid w:val="00C147F9"/>
    <w:rsid w:val="00C14A8D"/>
    <w:rsid w:val="00C156EB"/>
    <w:rsid w:val="00C15BE2"/>
    <w:rsid w:val="00C16719"/>
    <w:rsid w:val="00C207C3"/>
    <w:rsid w:val="00C21FE4"/>
    <w:rsid w:val="00C220A6"/>
    <w:rsid w:val="00C222C4"/>
    <w:rsid w:val="00C225BE"/>
    <w:rsid w:val="00C227A4"/>
    <w:rsid w:val="00C23148"/>
    <w:rsid w:val="00C254DA"/>
    <w:rsid w:val="00C25A11"/>
    <w:rsid w:val="00C25BF8"/>
    <w:rsid w:val="00C26F7A"/>
    <w:rsid w:val="00C27619"/>
    <w:rsid w:val="00C27B3B"/>
    <w:rsid w:val="00C3072F"/>
    <w:rsid w:val="00C30EF7"/>
    <w:rsid w:val="00C31AD8"/>
    <w:rsid w:val="00C32BF5"/>
    <w:rsid w:val="00C32CBC"/>
    <w:rsid w:val="00C37102"/>
    <w:rsid w:val="00C375F7"/>
    <w:rsid w:val="00C37BB6"/>
    <w:rsid w:val="00C37BD3"/>
    <w:rsid w:val="00C42413"/>
    <w:rsid w:val="00C42F73"/>
    <w:rsid w:val="00C435DB"/>
    <w:rsid w:val="00C444E5"/>
    <w:rsid w:val="00C45494"/>
    <w:rsid w:val="00C500DE"/>
    <w:rsid w:val="00C502C0"/>
    <w:rsid w:val="00C50938"/>
    <w:rsid w:val="00C50EA7"/>
    <w:rsid w:val="00C51AFF"/>
    <w:rsid w:val="00C51B17"/>
    <w:rsid w:val="00C52889"/>
    <w:rsid w:val="00C5335C"/>
    <w:rsid w:val="00C54C43"/>
    <w:rsid w:val="00C55776"/>
    <w:rsid w:val="00C55E48"/>
    <w:rsid w:val="00C56819"/>
    <w:rsid w:val="00C56AF1"/>
    <w:rsid w:val="00C56DE9"/>
    <w:rsid w:val="00C56F21"/>
    <w:rsid w:val="00C57E3C"/>
    <w:rsid w:val="00C607CE"/>
    <w:rsid w:val="00C61337"/>
    <w:rsid w:val="00C61AFB"/>
    <w:rsid w:val="00C61E56"/>
    <w:rsid w:val="00C6221F"/>
    <w:rsid w:val="00C62CC7"/>
    <w:rsid w:val="00C636A1"/>
    <w:rsid w:val="00C6676D"/>
    <w:rsid w:val="00C70592"/>
    <w:rsid w:val="00C710B0"/>
    <w:rsid w:val="00C7207C"/>
    <w:rsid w:val="00C72B96"/>
    <w:rsid w:val="00C75A24"/>
    <w:rsid w:val="00C75B91"/>
    <w:rsid w:val="00C75D87"/>
    <w:rsid w:val="00C77EBB"/>
    <w:rsid w:val="00C80ADE"/>
    <w:rsid w:val="00C81036"/>
    <w:rsid w:val="00C82119"/>
    <w:rsid w:val="00C83779"/>
    <w:rsid w:val="00C83F97"/>
    <w:rsid w:val="00C83FA7"/>
    <w:rsid w:val="00C84519"/>
    <w:rsid w:val="00C846E8"/>
    <w:rsid w:val="00C84D3A"/>
    <w:rsid w:val="00C84F8B"/>
    <w:rsid w:val="00C87594"/>
    <w:rsid w:val="00C87DAF"/>
    <w:rsid w:val="00C87E67"/>
    <w:rsid w:val="00C91148"/>
    <w:rsid w:val="00C9184F"/>
    <w:rsid w:val="00C93555"/>
    <w:rsid w:val="00C94B50"/>
    <w:rsid w:val="00C94C13"/>
    <w:rsid w:val="00C95483"/>
    <w:rsid w:val="00C95EA9"/>
    <w:rsid w:val="00C97EEA"/>
    <w:rsid w:val="00CA12A7"/>
    <w:rsid w:val="00CA1436"/>
    <w:rsid w:val="00CA1E6A"/>
    <w:rsid w:val="00CA23AE"/>
    <w:rsid w:val="00CA2781"/>
    <w:rsid w:val="00CA29A3"/>
    <w:rsid w:val="00CA2A36"/>
    <w:rsid w:val="00CA2BAD"/>
    <w:rsid w:val="00CA2EEF"/>
    <w:rsid w:val="00CA338D"/>
    <w:rsid w:val="00CA4027"/>
    <w:rsid w:val="00CA64BD"/>
    <w:rsid w:val="00CB15E2"/>
    <w:rsid w:val="00CB3A90"/>
    <w:rsid w:val="00CB5A47"/>
    <w:rsid w:val="00CB668F"/>
    <w:rsid w:val="00CB67FC"/>
    <w:rsid w:val="00CC06B7"/>
    <w:rsid w:val="00CC16C9"/>
    <w:rsid w:val="00CC185A"/>
    <w:rsid w:val="00CC20D8"/>
    <w:rsid w:val="00CC382F"/>
    <w:rsid w:val="00CC3D2A"/>
    <w:rsid w:val="00CC3EED"/>
    <w:rsid w:val="00CC57E2"/>
    <w:rsid w:val="00CC643F"/>
    <w:rsid w:val="00CC69EB"/>
    <w:rsid w:val="00CC72E7"/>
    <w:rsid w:val="00CC7732"/>
    <w:rsid w:val="00CC7A4A"/>
    <w:rsid w:val="00CD03FF"/>
    <w:rsid w:val="00CD06C4"/>
    <w:rsid w:val="00CD0F43"/>
    <w:rsid w:val="00CD0FE8"/>
    <w:rsid w:val="00CD152F"/>
    <w:rsid w:val="00CD1AC0"/>
    <w:rsid w:val="00CD2562"/>
    <w:rsid w:val="00CD3E2E"/>
    <w:rsid w:val="00CD4FCA"/>
    <w:rsid w:val="00CD58D8"/>
    <w:rsid w:val="00CD5D2B"/>
    <w:rsid w:val="00CD6520"/>
    <w:rsid w:val="00CD6BE5"/>
    <w:rsid w:val="00CD7BE1"/>
    <w:rsid w:val="00CE101C"/>
    <w:rsid w:val="00CE2028"/>
    <w:rsid w:val="00CE3EC0"/>
    <w:rsid w:val="00CE4727"/>
    <w:rsid w:val="00CE5161"/>
    <w:rsid w:val="00CE68FB"/>
    <w:rsid w:val="00CE7287"/>
    <w:rsid w:val="00CE7917"/>
    <w:rsid w:val="00CF0D53"/>
    <w:rsid w:val="00CF11C0"/>
    <w:rsid w:val="00CF1753"/>
    <w:rsid w:val="00CF1AA0"/>
    <w:rsid w:val="00CF2570"/>
    <w:rsid w:val="00CF3467"/>
    <w:rsid w:val="00CF3547"/>
    <w:rsid w:val="00CF360F"/>
    <w:rsid w:val="00CF4327"/>
    <w:rsid w:val="00CF454D"/>
    <w:rsid w:val="00CF49C3"/>
    <w:rsid w:val="00CF581C"/>
    <w:rsid w:val="00CF67FE"/>
    <w:rsid w:val="00CF7C4E"/>
    <w:rsid w:val="00D01F8D"/>
    <w:rsid w:val="00D02269"/>
    <w:rsid w:val="00D02294"/>
    <w:rsid w:val="00D02EB6"/>
    <w:rsid w:val="00D03B98"/>
    <w:rsid w:val="00D03C50"/>
    <w:rsid w:val="00D0589C"/>
    <w:rsid w:val="00D069D3"/>
    <w:rsid w:val="00D06D16"/>
    <w:rsid w:val="00D06DA4"/>
    <w:rsid w:val="00D075C9"/>
    <w:rsid w:val="00D07830"/>
    <w:rsid w:val="00D1104A"/>
    <w:rsid w:val="00D110CD"/>
    <w:rsid w:val="00D120C4"/>
    <w:rsid w:val="00D12DB6"/>
    <w:rsid w:val="00D12E80"/>
    <w:rsid w:val="00D15B2D"/>
    <w:rsid w:val="00D15EB1"/>
    <w:rsid w:val="00D16349"/>
    <w:rsid w:val="00D16639"/>
    <w:rsid w:val="00D176C8"/>
    <w:rsid w:val="00D20000"/>
    <w:rsid w:val="00D20EC3"/>
    <w:rsid w:val="00D217F2"/>
    <w:rsid w:val="00D24D34"/>
    <w:rsid w:val="00D25E3F"/>
    <w:rsid w:val="00D2653F"/>
    <w:rsid w:val="00D2757B"/>
    <w:rsid w:val="00D30493"/>
    <w:rsid w:val="00D32432"/>
    <w:rsid w:val="00D32A2A"/>
    <w:rsid w:val="00D337A5"/>
    <w:rsid w:val="00D33C8A"/>
    <w:rsid w:val="00D368C3"/>
    <w:rsid w:val="00D374EF"/>
    <w:rsid w:val="00D3772B"/>
    <w:rsid w:val="00D41717"/>
    <w:rsid w:val="00D417C0"/>
    <w:rsid w:val="00D427F3"/>
    <w:rsid w:val="00D432B5"/>
    <w:rsid w:val="00D43704"/>
    <w:rsid w:val="00D43F3B"/>
    <w:rsid w:val="00D44B6D"/>
    <w:rsid w:val="00D4518C"/>
    <w:rsid w:val="00D46088"/>
    <w:rsid w:val="00D4766F"/>
    <w:rsid w:val="00D4777F"/>
    <w:rsid w:val="00D51860"/>
    <w:rsid w:val="00D528FD"/>
    <w:rsid w:val="00D52E84"/>
    <w:rsid w:val="00D53137"/>
    <w:rsid w:val="00D53722"/>
    <w:rsid w:val="00D53995"/>
    <w:rsid w:val="00D56FE4"/>
    <w:rsid w:val="00D57EF5"/>
    <w:rsid w:val="00D613C3"/>
    <w:rsid w:val="00D6140F"/>
    <w:rsid w:val="00D61DDD"/>
    <w:rsid w:val="00D62055"/>
    <w:rsid w:val="00D62166"/>
    <w:rsid w:val="00D62708"/>
    <w:rsid w:val="00D629DC"/>
    <w:rsid w:val="00D62E8D"/>
    <w:rsid w:val="00D63034"/>
    <w:rsid w:val="00D633ED"/>
    <w:rsid w:val="00D65E12"/>
    <w:rsid w:val="00D663EE"/>
    <w:rsid w:val="00D677E3"/>
    <w:rsid w:val="00D67FB7"/>
    <w:rsid w:val="00D72713"/>
    <w:rsid w:val="00D72C45"/>
    <w:rsid w:val="00D73C0C"/>
    <w:rsid w:val="00D7419B"/>
    <w:rsid w:val="00D75284"/>
    <w:rsid w:val="00D75C9D"/>
    <w:rsid w:val="00D76671"/>
    <w:rsid w:val="00D83816"/>
    <w:rsid w:val="00D83F1F"/>
    <w:rsid w:val="00D844FA"/>
    <w:rsid w:val="00D84D8B"/>
    <w:rsid w:val="00D85FEB"/>
    <w:rsid w:val="00D906A9"/>
    <w:rsid w:val="00D90905"/>
    <w:rsid w:val="00D9112C"/>
    <w:rsid w:val="00D91FE1"/>
    <w:rsid w:val="00D93134"/>
    <w:rsid w:val="00D9389A"/>
    <w:rsid w:val="00D94365"/>
    <w:rsid w:val="00D95690"/>
    <w:rsid w:val="00D964CA"/>
    <w:rsid w:val="00D96976"/>
    <w:rsid w:val="00D96A97"/>
    <w:rsid w:val="00D96E3C"/>
    <w:rsid w:val="00DA054F"/>
    <w:rsid w:val="00DA16F9"/>
    <w:rsid w:val="00DA17E2"/>
    <w:rsid w:val="00DA1AA8"/>
    <w:rsid w:val="00DA2588"/>
    <w:rsid w:val="00DA397C"/>
    <w:rsid w:val="00DA3CAC"/>
    <w:rsid w:val="00DA5B82"/>
    <w:rsid w:val="00DA602A"/>
    <w:rsid w:val="00DB0558"/>
    <w:rsid w:val="00DB06DC"/>
    <w:rsid w:val="00DB08A1"/>
    <w:rsid w:val="00DB2771"/>
    <w:rsid w:val="00DB297E"/>
    <w:rsid w:val="00DB2E0D"/>
    <w:rsid w:val="00DB3708"/>
    <w:rsid w:val="00DB43FE"/>
    <w:rsid w:val="00DB4B53"/>
    <w:rsid w:val="00DB4D3A"/>
    <w:rsid w:val="00DB4E77"/>
    <w:rsid w:val="00DC0529"/>
    <w:rsid w:val="00DC1848"/>
    <w:rsid w:val="00DC2864"/>
    <w:rsid w:val="00DC2F4A"/>
    <w:rsid w:val="00DC3FBB"/>
    <w:rsid w:val="00DC4462"/>
    <w:rsid w:val="00DC6FCE"/>
    <w:rsid w:val="00DD12ED"/>
    <w:rsid w:val="00DD16D4"/>
    <w:rsid w:val="00DD2149"/>
    <w:rsid w:val="00DD2951"/>
    <w:rsid w:val="00DD36D0"/>
    <w:rsid w:val="00DD3808"/>
    <w:rsid w:val="00DD3985"/>
    <w:rsid w:val="00DD4E69"/>
    <w:rsid w:val="00DD51DB"/>
    <w:rsid w:val="00DD76D3"/>
    <w:rsid w:val="00DD7BE7"/>
    <w:rsid w:val="00DE0897"/>
    <w:rsid w:val="00DE1C89"/>
    <w:rsid w:val="00DE2B76"/>
    <w:rsid w:val="00DE3302"/>
    <w:rsid w:val="00DE41BA"/>
    <w:rsid w:val="00DE4E5C"/>
    <w:rsid w:val="00DE6B03"/>
    <w:rsid w:val="00DE7680"/>
    <w:rsid w:val="00DF0F8B"/>
    <w:rsid w:val="00DF1308"/>
    <w:rsid w:val="00DF178B"/>
    <w:rsid w:val="00DF2455"/>
    <w:rsid w:val="00DF3306"/>
    <w:rsid w:val="00DF34B0"/>
    <w:rsid w:val="00DF3AA1"/>
    <w:rsid w:val="00DF45C6"/>
    <w:rsid w:val="00DF48A3"/>
    <w:rsid w:val="00DF4F1B"/>
    <w:rsid w:val="00DF52E9"/>
    <w:rsid w:val="00DF549A"/>
    <w:rsid w:val="00DF5971"/>
    <w:rsid w:val="00DF5B5A"/>
    <w:rsid w:val="00DF5EA6"/>
    <w:rsid w:val="00DF6B70"/>
    <w:rsid w:val="00DF6E56"/>
    <w:rsid w:val="00DF7CF5"/>
    <w:rsid w:val="00E02EAE"/>
    <w:rsid w:val="00E04526"/>
    <w:rsid w:val="00E05D60"/>
    <w:rsid w:val="00E06273"/>
    <w:rsid w:val="00E10EF9"/>
    <w:rsid w:val="00E126A9"/>
    <w:rsid w:val="00E142C6"/>
    <w:rsid w:val="00E147E3"/>
    <w:rsid w:val="00E14F06"/>
    <w:rsid w:val="00E15A39"/>
    <w:rsid w:val="00E161DF"/>
    <w:rsid w:val="00E16405"/>
    <w:rsid w:val="00E173F6"/>
    <w:rsid w:val="00E17A41"/>
    <w:rsid w:val="00E218FB"/>
    <w:rsid w:val="00E22E64"/>
    <w:rsid w:val="00E24F1D"/>
    <w:rsid w:val="00E25357"/>
    <w:rsid w:val="00E25AC1"/>
    <w:rsid w:val="00E25C3B"/>
    <w:rsid w:val="00E260DC"/>
    <w:rsid w:val="00E26997"/>
    <w:rsid w:val="00E26F10"/>
    <w:rsid w:val="00E27384"/>
    <w:rsid w:val="00E30FAC"/>
    <w:rsid w:val="00E33276"/>
    <w:rsid w:val="00E338A9"/>
    <w:rsid w:val="00E33C60"/>
    <w:rsid w:val="00E34216"/>
    <w:rsid w:val="00E34D83"/>
    <w:rsid w:val="00E3538E"/>
    <w:rsid w:val="00E35CEC"/>
    <w:rsid w:val="00E35FD6"/>
    <w:rsid w:val="00E36C7B"/>
    <w:rsid w:val="00E373B2"/>
    <w:rsid w:val="00E37A71"/>
    <w:rsid w:val="00E403E9"/>
    <w:rsid w:val="00E40689"/>
    <w:rsid w:val="00E40E8B"/>
    <w:rsid w:val="00E410E9"/>
    <w:rsid w:val="00E424AD"/>
    <w:rsid w:val="00E42EDC"/>
    <w:rsid w:val="00E4404E"/>
    <w:rsid w:val="00E4468C"/>
    <w:rsid w:val="00E446FE"/>
    <w:rsid w:val="00E4566B"/>
    <w:rsid w:val="00E45D1D"/>
    <w:rsid w:val="00E46E0A"/>
    <w:rsid w:val="00E476D3"/>
    <w:rsid w:val="00E5098A"/>
    <w:rsid w:val="00E5145E"/>
    <w:rsid w:val="00E53285"/>
    <w:rsid w:val="00E53763"/>
    <w:rsid w:val="00E5504A"/>
    <w:rsid w:val="00E60020"/>
    <w:rsid w:val="00E61F0C"/>
    <w:rsid w:val="00E62120"/>
    <w:rsid w:val="00E62B24"/>
    <w:rsid w:val="00E6458E"/>
    <w:rsid w:val="00E64BA3"/>
    <w:rsid w:val="00E64FEA"/>
    <w:rsid w:val="00E65496"/>
    <w:rsid w:val="00E660F5"/>
    <w:rsid w:val="00E661F0"/>
    <w:rsid w:val="00E679E7"/>
    <w:rsid w:val="00E70028"/>
    <w:rsid w:val="00E72329"/>
    <w:rsid w:val="00E729D3"/>
    <w:rsid w:val="00E7368A"/>
    <w:rsid w:val="00E75323"/>
    <w:rsid w:val="00E7578E"/>
    <w:rsid w:val="00E7659D"/>
    <w:rsid w:val="00E76900"/>
    <w:rsid w:val="00E7789D"/>
    <w:rsid w:val="00E80320"/>
    <w:rsid w:val="00E8072E"/>
    <w:rsid w:val="00E80FD5"/>
    <w:rsid w:val="00E827BD"/>
    <w:rsid w:val="00E8477A"/>
    <w:rsid w:val="00E864E2"/>
    <w:rsid w:val="00E86B0D"/>
    <w:rsid w:val="00E86D5B"/>
    <w:rsid w:val="00E87F6A"/>
    <w:rsid w:val="00E90DD2"/>
    <w:rsid w:val="00E914D9"/>
    <w:rsid w:val="00E92115"/>
    <w:rsid w:val="00E92B5B"/>
    <w:rsid w:val="00E9356B"/>
    <w:rsid w:val="00E95337"/>
    <w:rsid w:val="00E960E6"/>
    <w:rsid w:val="00E96924"/>
    <w:rsid w:val="00EA16D5"/>
    <w:rsid w:val="00EA2D04"/>
    <w:rsid w:val="00EA4207"/>
    <w:rsid w:val="00EA469F"/>
    <w:rsid w:val="00EA691A"/>
    <w:rsid w:val="00EA73F7"/>
    <w:rsid w:val="00EA7A70"/>
    <w:rsid w:val="00EA7A76"/>
    <w:rsid w:val="00EB0435"/>
    <w:rsid w:val="00EB0F20"/>
    <w:rsid w:val="00EB0FD9"/>
    <w:rsid w:val="00EB16FA"/>
    <w:rsid w:val="00EB18C7"/>
    <w:rsid w:val="00EB1F87"/>
    <w:rsid w:val="00EB23A3"/>
    <w:rsid w:val="00EB4635"/>
    <w:rsid w:val="00EB46A9"/>
    <w:rsid w:val="00EB6156"/>
    <w:rsid w:val="00EB668B"/>
    <w:rsid w:val="00EB69CE"/>
    <w:rsid w:val="00EB72D1"/>
    <w:rsid w:val="00EC0508"/>
    <w:rsid w:val="00EC137A"/>
    <w:rsid w:val="00EC17C3"/>
    <w:rsid w:val="00EC21AF"/>
    <w:rsid w:val="00EC237D"/>
    <w:rsid w:val="00EC2D26"/>
    <w:rsid w:val="00EC2EB4"/>
    <w:rsid w:val="00EC688A"/>
    <w:rsid w:val="00EC6A17"/>
    <w:rsid w:val="00EC6AC5"/>
    <w:rsid w:val="00ED03D7"/>
    <w:rsid w:val="00ED0FEC"/>
    <w:rsid w:val="00ED2D52"/>
    <w:rsid w:val="00ED2EDE"/>
    <w:rsid w:val="00ED3643"/>
    <w:rsid w:val="00ED5ACA"/>
    <w:rsid w:val="00ED658C"/>
    <w:rsid w:val="00ED6D1D"/>
    <w:rsid w:val="00ED77A7"/>
    <w:rsid w:val="00EE0953"/>
    <w:rsid w:val="00EE111E"/>
    <w:rsid w:val="00EE1234"/>
    <w:rsid w:val="00EE162A"/>
    <w:rsid w:val="00EE1675"/>
    <w:rsid w:val="00EE3F5E"/>
    <w:rsid w:val="00EE490E"/>
    <w:rsid w:val="00EE52DF"/>
    <w:rsid w:val="00EE55CA"/>
    <w:rsid w:val="00EE6269"/>
    <w:rsid w:val="00EE72BD"/>
    <w:rsid w:val="00EF0D58"/>
    <w:rsid w:val="00EF36F0"/>
    <w:rsid w:val="00EF3A5D"/>
    <w:rsid w:val="00EF46D2"/>
    <w:rsid w:val="00EF4964"/>
    <w:rsid w:val="00EF50BC"/>
    <w:rsid w:val="00EF522B"/>
    <w:rsid w:val="00EF5652"/>
    <w:rsid w:val="00EF5894"/>
    <w:rsid w:val="00EF6AFA"/>
    <w:rsid w:val="00EF71E4"/>
    <w:rsid w:val="00EF760F"/>
    <w:rsid w:val="00EF7CE7"/>
    <w:rsid w:val="00F00301"/>
    <w:rsid w:val="00F00DDD"/>
    <w:rsid w:val="00F01236"/>
    <w:rsid w:val="00F04B92"/>
    <w:rsid w:val="00F05B6E"/>
    <w:rsid w:val="00F06998"/>
    <w:rsid w:val="00F07787"/>
    <w:rsid w:val="00F10907"/>
    <w:rsid w:val="00F10FCE"/>
    <w:rsid w:val="00F11019"/>
    <w:rsid w:val="00F1266E"/>
    <w:rsid w:val="00F12706"/>
    <w:rsid w:val="00F13168"/>
    <w:rsid w:val="00F15FE2"/>
    <w:rsid w:val="00F162E0"/>
    <w:rsid w:val="00F165AD"/>
    <w:rsid w:val="00F16D06"/>
    <w:rsid w:val="00F23278"/>
    <w:rsid w:val="00F23432"/>
    <w:rsid w:val="00F23C8F"/>
    <w:rsid w:val="00F24715"/>
    <w:rsid w:val="00F24CDB"/>
    <w:rsid w:val="00F25905"/>
    <w:rsid w:val="00F264EB"/>
    <w:rsid w:val="00F265D8"/>
    <w:rsid w:val="00F35C82"/>
    <w:rsid w:val="00F37C0B"/>
    <w:rsid w:val="00F40063"/>
    <w:rsid w:val="00F406E3"/>
    <w:rsid w:val="00F40C20"/>
    <w:rsid w:val="00F413C7"/>
    <w:rsid w:val="00F4320B"/>
    <w:rsid w:val="00F432E8"/>
    <w:rsid w:val="00F43BE6"/>
    <w:rsid w:val="00F46336"/>
    <w:rsid w:val="00F46405"/>
    <w:rsid w:val="00F464D1"/>
    <w:rsid w:val="00F468D7"/>
    <w:rsid w:val="00F50367"/>
    <w:rsid w:val="00F514A9"/>
    <w:rsid w:val="00F518F6"/>
    <w:rsid w:val="00F51E58"/>
    <w:rsid w:val="00F51FB6"/>
    <w:rsid w:val="00F5481C"/>
    <w:rsid w:val="00F54ADF"/>
    <w:rsid w:val="00F54C97"/>
    <w:rsid w:val="00F559B7"/>
    <w:rsid w:val="00F57709"/>
    <w:rsid w:val="00F61D1F"/>
    <w:rsid w:val="00F61F30"/>
    <w:rsid w:val="00F61FD1"/>
    <w:rsid w:val="00F62CB5"/>
    <w:rsid w:val="00F6305F"/>
    <w:rsid w:val="00F634B3"/>
    <w:rsid w:val="00F6426C"/>
    <w:rsid w:val="00F64A61"/>
    <w:rsid w:val="00F65874"/>
    <w:rsid w:val="00F65956"/>
    <w:rsid w:val="00F65F23"/>
    <w:rsid w:val="00F6630A"/>
    <w:rsid w:val="00F67B30"/>
    <w:rsid w:val="00F701BC"/>
    <w:rsid w:val="00F711E9"/>
    <w:rsid w:val="00F72F8B"/>
    <w:rsid w:val="00F74A74"/>
    <w:rsid w:val="00F74BB7"/>
    <w:rsid w:val="00F75381"/>
    <w:rsid w:val="00F767AE"/>
    <w:rsid w:val="00F773B6"/>
    <w:rsid w:val="00F8082B"/>
    <w:rsid w:val="00F80910"/>
    <w:rsid w:val="00F83798"/>
    <w:rsid w:val="00F83C13"/>
    <w:rsid w:val="00F8411B"/>
    <w:rsid w:val="00F84132"/>
    <w:rsid w:val="00F853E5"/>
    <w:rsid w:val="00F867E9"/>
    <w:rsid w:val="00F901D5"/>
    <w:rsid w:val="00F9088C"/>
    <w:rsid w:val="00F90D6E"/>
    <w:rsid w:val="00F910D7"/>
    <w:rsid w:val="00F910E8"/>
    <w:rsid w:val="00F9270D"/>
    <w:rsid w:val="00F93224"/>
    <w:rsid w:val="00F9449C"/>
    <w:rsid w:val="00F96795"/>
    <w:rsid w:val="00F9691D"/>
    <w:rsid w:val="00F973B8"/>
    <w:rsid w:val="00FA015A"/>
    <w:rsid w:val="00FA07E2"/>
    <w:rsid w:val="00FA0ECD"/>
    <w:rsid w:val="00FA1852"/>
    <w:rsid w:val="00FA2DE2"/>
    <w:rsid w:val="00FA36E5"/>
    <w:rsid w:val="00FA5423"/>
    <w:rsid w:val="00FA5ACF"/>
    <w:rsid w:val="00FA676A"/>
    <w:rsid w:val="00FA6F87"/>
    <w:rsid w:val="00FA7928"/>
    <w:rsid w:val="00FA7CD4"/>
    <w:rsid w:val="00FB0507"/>
    <w:rsid w:val="00FB1BC6"/>
    <w:rsid w:val="00FB1D09"/>
    <w:rsid w:val="00FB3041"/>
    <w:rsid w:val="00FB399A"/>
    <w:rsid w:val="00FB3E1B"/>
    <w:rsid w:val="00FB4174"/>
    <w:rsid w:val="00FB4AA5"/>
    <w:rsid w:val="00FB4EFD"/>
    <w:rsid w:val="00FB5779"/>
    <w:rsid w:val="00FB5F2F"/>
    <w:rsid w:val="00FB6AAC"/>
    <w:rsid w:val="00FC05A1"/>
    <w:rsid w:val="00FC093C"/>
    <w:rsid w:val="00FC0F08"/>
    <w:rsid w:val="00FC10AD"/>
    <w:rsid w:val="00FC1BC9"/>
    <w:rsid w:val="00FC295B"/>
    <w:rsid w:val="00FC2A33"/>
    <w:rsid w:val="00FC3EB4"/>
    <w:rsid w:val="00FC47E0"/>
    <w:rsid w:val="00FC51F3"/>
    <w:rsid w:val="00FC5776"/>
    <w:rsid w:val="00FC5A0F"/>
    <w:rsid w:val="00FC5BE8"/>
    <w:rsid w:val="00FC6E28"/>
    <w:rsid w:val="00FC788F"/>
    <w:rsid w:val="00FD07B4"/>
    <w:rsid w:val="00FD0E5C"/>
    <w:rsid w:val="00FD1C37"/>
    <w:rsid w:val="00FD23A4"/>
    <w:rsid w:val="00FD2692"/>
    <w:rsid w:val="00FD2B22"/>
    <w:rsid w:val="00FD2B61"/>
    <w:rsid w:val="00FD3F80"/>
    <w:rsid w:val="00FD4561"/>
    <w:rsid w:val="00FD45F9"/>
    <w:rsid w:val="00FD4E8F"/>
    <w:rsid w:val="00FD516B"/>
    <w:rsid w:val="00FD57C3"/>
    <w:rsid w:val="00FD64D7"/>
    <w:rsid w:val="00FD66DA"/>
    <w:rsid w:val="00FE28AB"/>
    <w:rsid w:val="00FE328D"/>
    <w:rsid w:val="00FE4100"/>
    <w:rsid w:val="00FE4CF7"/>
    <w:rsid w:val="00FE4E50"/>
    <w:rsid w:val="00FE5047"/>
    <w:rsid w:val="00FE547A"/>
    <w:rsid w:val="00FE67B9"/>
    <w:rsid w:val="00FE680C"/>
    <w:rsid w:val="00FE72BA"/>
    <w:rsid w:val="00FF0731"/>
    <w:rsid w:val="00FF076D"/>
    <w:rsid w:val="00FF1FFF"/>
    <w:rsid w:val="00FF2025"/>
    <w:rsid w:val="00FF30BD"/>
    <w:rsid w:val="00FF3A51"/>
    <w:rsid w:val="00FF4872"/>
    <w:rsid w:val="00FF62EF"/>
    <w:rsid w:val="00FF720A"/>
    <w:rsid w:val="00FF75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1E1A4D"/>
  <w15:chartTrackingRefBased/>
  <w15:docId w15:val="{085DF7AF-16F9-4A43-ABBA-8948ECCC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E6C"/>
    <w:pPr>
      <w:keepNext/>
      <w:keepLines/>
      <w:spacing w:before="40" w:after="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0629"/>
    <w:pPr>
      <w:spacing w:after="0" w:line="240" w:lineRule="auto"/>
    </w:pPr>
  </w:style>
  <w:style w:type="character" w:customStyle="1" w:styleId="NoSpacingChar">
    <w:name w:val="No Spacing Char"/>
    <w:basedOn w:val="DefaultParagraphFont"/>
    <w:link w:val="NoSpacing"/>
    <w:uiPriority w:val="1"/>
    <w:rsid w:val="00F93224"/>
  </w:style>
  <w:style w:type="paragraph" w:styleId="ListParagraph">
    <w:name w:val="List Paragraph"/>
    <w:basedOn w:val="Normal"/>
    <w:uiPriority w:val="34"/>
    <w:qFormat/>
    <w:rsid w:val="00E660F5"/>
    <w:pPr>
      <w:ind w:left="720"/>
      <w:contextualSpacing/>
    </w:pPr>
  </w:style>
  <w:style w:type="character" w:styleId="Hyperlink">
    <w:name w:val="Hyperlink"/>
    <w:basedOn w:val="DefaultParagraphFont"/>
    <w:uiPriority w:val="99"/>
    <w:unhideWhenUsed/>
    <w:rsid w:val="00955BF4"/>
    <w:rPr>
      <w:color w:val="0563C1" w:themeColor="hyperlink"/>
      <w:u w:val="single"/>
    </w:rPr>
  </w:style>
  <w:style w:type="character" w:styleId="UnresolvedMention">
    <w:name w:val="Unresolved Mention"/>
    <w:basedOn w:val="DefaultParagraphFont"/>
    <w:uiPriority w:val="99"/>
    <w:semiHidden/>
    <w:unhideWhenUsed/>
    <w:rsid w:val="00955BF4"/>
    <w:rPr>
      <w:color w:val="605E5C"/>
      <w:shd w:val="clear" w:color="auto" w:fill="E1DFDD"/>
    </w:rPr>
  </w:style>
  <w:style w:type="paragraph" w:styleId="Header">
    <w:name w:val="header"/>
    <w:basedOn w:val="Normal"/>
    <w:link w:val="HeaderChar"/>
    <w:uiPriority w:val="99"/>
    <w:unhideWhenUsed/>
    <w:rsid w:val="0050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F35"/>
  </w:style>
  <w:style w:type="paragraph" w:styleId="Footer">
    <w:name w:val="footer"/>
    <w:basedOn w:val="Normal"/>
    <w:link w:val="FooterChar"/>
    <w:uiPriority w:val="99"/>
    <w:unhideWhenUsed/>
    <w:rsid w:val="0050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F35"/>
  </w:style>
  <w:style w:type="paragraph" w:styleId="BalloonText">
    <w:name w:val="Balloon Text"/>
    <w:basedOn w:val="Normal"/>
    <w:link w:val="BalloonTextChar"/>
    <w:uiPriority w:val="99"/>
    <w:semiHidden/>
    <w:unhideWhenUsed/>
    <w:rsid w:val="00225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8B3"/>
    <w:rPr>
      <w:rFonts w:ascii="Segoe UI" w:hAnsi="Segoe UI" w:cs="Segoe UI"/>
      <w:sz w:val="18"/>
      <w:szCs w:val="18"/>
    </w:rPr>
  </w:style>
  <w:style w:type="paragraph" w:customStyle="1" w:styleId="Default">
    <w:name w:val="Default"/>
    <w:rsid w:val="0016790F"/>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95619"/>
  </w:style>
  <w:style w:type="character" w:styleId="CommentReference">
    <w:name w:val="annotation reference"/>
    <w:basedOn w:val="DefaultParagraphFont"/>
    <w:uiPriority w:val="99"/>
    <w:semiHidden/>
    <w:unhideWhenUsed/>
    <w:rsid w:val="008C5BBE"/>
    <w:rPr>
      <w:sz w:val="16"/>
      <w:szCs w:val="16"/>
    </w:rPr>
  </w:style>
  <w:style w:type="paragraph" w:styleId="CommentText">
    <w:name w:val="annotation text"/>
    <w:basedOn w:val="Normal"/>
    <w:link w:val="CommentTextChar"/>
    <w:uiPriority w:val="99"/>
    <w:unhideWhenUsed/>
    <w:rsid w:val="008C5BBE"/>
    <w:pPr>
      <w:spacing w:line="240" w:lineRule="auto"/>
    </w:pPr>
    <w:rPr>
      <w:sz w:val="20"/>
      <w:szCs w:val="20"/>
    </w:rPr>
  </w:style>
  <w:style w:type="character" w:customStyle="1" w:styleId="CommentTextChar">
    <w:name w:val="Comment Text Char"/>
    <w:basedOn w:val="DefaultParagraphFont"/>
    <w:link w:val="CommentText"/>
    <w:uiPriority w:val="99"/>
    <w:rsid w:val="008C5BBE"/>
    <w:rPr>
      <w:sz w:val="20"/>
      <w:szCs w:val="20"/>
    </w:rPr>
  </w:style>
  <w:style w:type="paragraph" w:styleId="CommentSubject">
    <w:name w:val="annotation subject"/>
    <w:basedOn w:val="CommentText"/>
    <w:next w:val="CommentText"/>
    <w:link w:val="CommentSubjectChar"/>
    <w:uiPriority w:val="99"/>
    <w:semiHidden/>
    <w:unhideWhenUsed/>
    <w:rsid w:val="008C5BBE"/>
    <w:rPr>
      <w:b/>
      <w:bCs/>
    </w:rPr>
  </w:style>
  <w:style w:type="character" w:customStyle="1" w:styleId="CommentSubjectChar">
    <w:name w:val="Comment Subject Char"/>
    <w:basedOn w:val="CommentTextChar"/>
    <w:link w:val="CommentSubject"/>
    <w:uiPriority w:val="99"/>
    <w:semiHidden/>
    <w:rsid w:val="008C5BBE"/>
    <w:rPr>
      <w:b/>
      <w:bCs/>
      <w:sz w:val="20"/>
      <w:szCs w:val="20"/>
    </w:rPr>
  </w:style>
  <w:style w:type="paragraph" w:styleId="Caption">
    <w:name w:val="caption"/>
    <w:basedOn w:val="Normal"/>
    <w:next w:val="Normal"/>
    <w:uiPriority w:val="35"/>
    <w:unhideWhenUsed/>
    <w:qFormat/>
    <w:rsid w:val="00D76671"/>
    <w:pPr>
      <w:spacing w:after="200" w:line="240" w:lineRule="auto"/>
    </w:pPr>
    <w:rPr>
      <w:i/>
      <w:iCs/>
      <w:color w:val="44546A" w:themeColor="text2"/>
      <w:sz w:val="18"/>
      <w:szCs w:val="18"/>
    </w:rPr>
  </w:style>
  <w:style w:type="table" w:styleId="PlainTable2">
    <w:name w:val="Plain Table 2"/>
    <w:basedOn w:val="TableNormal"/>
    <w:uiPriority w:val="42"/>
    <w:rsid w:val="00D766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wire-cite-metadata-doi">
    <w:name w:val="highwire-cite-metadata-doi"/>
    <w:basedOn w:val="DefaultParagraphFont"/>
    <w:rsid w:val="009710E2"/>
  </w:style>
  <w:style w:type="character" w:styleId="FollowedHyperlink">
    <w:name w:val="FollowedHyperlink"/>
    <w:basedOn w:val="DefaultParagraphFont"/>
    <w:uiPriority w:val="99"/>
    <w:semiHidden/>
    <w:unhideWhenUsed/>
    <w:rsid w:val="00C37BB6"/>
    <w:rPr>
      <w:color w:val="954F72" w:themeColor="followedHyperlink"/>
      <w:u w:val="single"/>
    </w:rPr>
  </w:style>
  <w:style w:type="character" w:customStyle="1" w:styleId="peb">
    <w:name w:val="_pe_b"/>
    <w:basedOn w:val="DefaultParagraphFont"/>
    <w:rsid w:val="00D0589C"/>
  </w:style>
  <w:style w:type="character" w:customStyle="1" w:styleId="bidi">
    <w:name w:val="bidi"/>
    <w:basedOn w:val="DefaultParagraphFont"/>
    <w:rsid w:val="00D0589C"/>
  </w:style>
  <w:style w:type="character" w:customStyle="1" w:styleId="rpd1">
    <w:name w:val="_rp_d1"/>
    <w:basedOn w:val="DefaultParagraphFont"/>
    <w:rsid w:val="00D0589C"/>
  </w:style>
  <w:style w:type="paragraph" w:styleId="NormalWeb">
    <w:name w:val="Normal (Web)"/>
    <w:basedOn w:val="Normal"/>
    <w:uiPriority w:val="99"/>
    <w:semiHidden/>
    <w:unhideWhenUsed/>
    <w:rsid w:val="00B10DF8"/>
    <w:rPr>
      <w:rFonts w:ascii="Times New Roman" w:hAnsi="Times New Roman" w:cs="Times New Roman"/>
      <w:sz w:val="24"/>
      <w:szCs w:val="24"/>
    </w:rPr>
  </w:style>
  <w:style w:type="table" w:styleId="TableGrid">
    <w:name w:val="Table Grid"/>
    <w:basedOn w:val="TableNormal"/>
    <w:uiPriority w:val="39"/>
    <w:rsid w:val="00424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D31E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1D31E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D31E5"/>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1D31E5"/>
    <w:rPr>
      <w:rFonts w:ascii="Times New Roman" w:hAnsi="Times New Roman" w:cs="Times New Roman"/>
      <w:noProof/>
      <w:sz w:val="24"/>
      <w:lang w:val="en-US"/>
    </w:rPr>
  </w:style>
  <w:style w:type="paragraph" w:styleId="Revision">
    <w:name w:val="Revision"/>
    <w:hidden/>
    <w:uiPriority w:val="99"/>
    <w:semiHidden/>
    <w:rsid w:val="00FF3A51"/>
    <w:pPr>
      <w:spacing w:after="0" w:line="240" w:lineRule="auto"/>
    </w:pPr>
  </w:style>
  <w:style w:type="character" w:customStyle="1" w:styleId="Heading2Char">
    <w:name w:val="Heading 2 Char"/>
    <w:basedOn w:val="DefaultParagraphFont"/>
    <w:link w:val="Heading2"/>
    <w:uiPriority w:val="9"/>
    <w:rsid w:val="00335E6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424F9A"/>
    <w:rPr>
      <w:color w:val="808080"/>
    </w:rPr>
  </w:style>
  <w:style w:type="character" w:customStyle="1" w:styleId="docsum-authors">
    <w:name w:val="docsum-authors"/>
    <w:basedOn w:val="DefaultParagraphFont"/>
    <w:rsid w:val="00F853E5"/>
  </w:style>
  <w:style w:type="character" w:customStyle="1" w:styleId="docsum-journal-citation">
    <w:name w:val="docsum-journal-citation"/>
    <w:basedOn w:val="DefaultParagraphFont"/>
    <w:rsid w:val="00F853E5"/>
  </w:style>
  <w:style w:type="character" w:customStyle="1" w:styleId="citation-part">
    <w:name w:val="citation-part"/>
    <w:basedOn w:val="DefaultParagraphFont"/>
    <w:rsid w:val="00F853E5"/>
  </w:style>
  <w:style w:type="character" w:customStyle="1" w:styleId="docsum-pmid">
    <w:name w:val="docsum-pmid"/>
    <w:basedOn w:val="DefaultParagraphFont"/>
    <w:rsid w:val="00F853E5"/>
  </w:style>
  <w:style w:type="character" w:customStyle="1" w:styleId="publication-type">
    <w:name w:val="publication-type"/>
    <w:basedOn w:val="DefaultParagraphFont"/>
    <w:rsid w:val="00F853E5"/>
  </w:style>
  <w:style w:type="character" w:customStyle="1" w:styleId="id-label">
    <w:name w:val="id-label"/>
    <w:basedOn w:val="DefaultParagraphFont"/>
    <w:rsid w:val="003629B5"/>
  </w:style>
  <w:style w:type="character" w:styleId="Strong">
    <w:name w:val="Strong"/>
    <w:basedOn w:val="DefaultParagraphFont"/>
    <w:uiPriority w:val="22"/>
    <w:qFormat/>
    <w:rsid w:val="003629B5"/>
    <w:rPr>
      <w:b/>
      <w:bCs/>
    </w:rPr>
  </w:style>
  <w:style w:type="character" w:customStyle="1" w:styleId="Heading1Char">
    <w:name w:val="Heading 1 Char"/>
    <w:basedOn w:val="DefaultParagraphFont"/>
    <w:link w:val="Heading1"/>
    <w:uiPriority w:val="9"/>
    <w:rsid w:val="00B750E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B750E4"/>
  </w:style>
  <w:style w:type="paragraph" w:customStyle="1" w:styleId="Paragraph">
    <w:name w:val="Paragraph"/>
    <w:basedOn w:val="Normal"/>
    <w:rsid w:val="0054689E"/>
    <w:pPr>
      <w:spacing w:before="120" w:after="0" w:line="240" w:lineRule="auto"/>
      <w:ind w:firstLine="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81">
      <w:bodyDiv w:val="1"/>
      <w:marLeft w:val="0"/>
      <w:marRight w:val="0"/>
      <w:marTop w:val="0"/>
      <w:marBottom w:val="0"/>
      <w:divBdr>
        <w:top w:val="none" w:sz="0" w:space="0" w:color="auto"/>
        <w:left w:val="none" w:sz="0" w:space="0" w:color="auto"/>
        <w:bottom w:val="none" w:sz="0" w:space="0" w:color="auto"/>
        <w:right w:val="none" w:sz="0" w:space="0" w:color="auto"/>
      </w:divBdr>
    </w:div>
    <w:div w:id="12192687">
      <w:bodyDiv w:val="1"/>
      <w:marLeft w:val="0"/>
      <w:marRight w:val="0"/>
      <w:marTop w:val="0"/>
      <w:marBottom w:val="0"/>
      <w:divBdr>
        <w:top w:val="none" w:sz="0" w:space="0" w:color="auto"/>
        <w:left w:val="none" w:sz="0" w:space="0" w:color="auto"/>
        <w:bottom w:val="none" w:sz="0" w:space="0" w:color="auto"/>
        <w:right w:val="none" w:sz="0" w:space="0" w:color="auto"/>
      </w:divBdr>
    </w:div>
    <w:div w:id="16927514">
      <w:bodyDiv w:val="1"/>
      <w:marLeft w:val="0"/>
      <w:marRight w:val="0"/>
      <w:marTop w:val="0"/>
      <w:marBottom w:val="0"/>
      <w:divBdr>
        <w:top w:val="none" w:sz="0" w:space="0" w:color="auto"/>
        <w:left w:val="none" w:sz="0" w:space="0" w:color="auto"/>
        <w:bottom w:val="none" w:sz="0" w:space="0" w:color="auto"/>
        <w:right w:val="none" w:sz="0" w:space="0" w:color="auto"/>
      </w:divBdr>
    </w:div>
    <w:div w:id="32535082">
      <w:bodyDiv w:val="1"/>
      <w:marLeft w:val="0"/>
      <w:marRight w:val="0"/>
      <w:marTop w:val="0"/>
      <w:marBottom w:val="0"/>
      <w:divBdr>
        <w:top w:val="none" w:sz="0" w:space="0" w:color="auto"/>
        <w:left w:val="none" w:sz="0" w:space="0" w:color="auto"/>
        <w:bottom w:val="none" w:sz="0" w:space="0" w:color="auto"/>
        <w:right w:val="none" w:sz="0" w:space="0" w:color="auto"/>
      </w:divBdr>
    </w:div>
    <w:div w:id="158695110">
      <w:bodyDiv w:val="1"/>
      <w:marLeft w:val="0"/>
      <w:marRight w:val="0"/>
      <w:marTop w:val="0"/>
      <w:marBottom w:val="0"/>
      <w:divBdr>
        <w:top w:val="none" w:sz="0" w:space="0" w:color="auto"/>
        <w:left w:val="none" w:sz="0" w:space="0" w:color="auto"/>
        <w:bottom w:val="none" w:sz="0" w:space="0" w:color="auto"/>
        <w:right w:val="none" w:sz="0" w:space="0" w:color="auto"/>
      </w:divBdr>
    </w:div>
    <w:div w:id="203835620">
      <w:bodyDiv w:val="1"/>
      <w:marLeft w:val="0"/>
      <w:marRight w:val="0"/>
      <w:marTop w:val="0"/>
      <w:marBottom w:val="0"/>
      <w:divBdr>
        <w:top w:val="none" w:sz="0" w:space="0" w:color="auto"/>
        <w:left w:val="none" w:sz="0" w:space="0" w:color="auto"/>
        <w:bottom w:val="none" w:sz="0" w:space="0" w:color="auto"/>
        <w:right w:val="none" w:sz="0" w:space="0" w:color="auto"/>
      </w:divBdr>
    </w:div>
    <w:div w:id="209197094">
      <w:bodyDiv w:val="1"/>
      <w:marLeft w:val="0"/>
      <w:marRight w:val="0"/>
      <w:marTop w:val="0"/>
      <w:marBottom w:val="0"/>
      <w:divBdr>
        <w:top w:val="none" w:sz="0" w:space="0" w:color="auto"/>
        <w:left w:val="none" w:sz="0" w:space="0" w:color="auto"/>
        <w:bottom w:val="none" w:sz="0" w:space="0" w:color="auto"/>
        <w:right w:val="none" w:sz="0" w:space="0" w:color="auto"/>
      </w:divBdr>
    </w:div>
    <w:div w:id="212275319">
      <w:bodyDiv w:val="1"/>
      <w:marLeft w:val="0"/>
      <w:marRight w:val="0"/>
      <w:marTop w:val="0"/>
      <w:marBottom w:val="0"/>
      <w:divBdr>
        <w:top w:val="none" w:sz="0" w:space="0" w:color="auto"/>
        <w:left w:val="none" w:sz="0" w:space="0" w:color="auto"/>
        <w:bottom w:val="none" w:sz="0" w:space="0" w:color="auto"/>
        <w:right w:val="none" w:sz="0" w:space="0" w:color="auto"/>
      </w:divBdr>
    </w:div>
    <w:div w:id="213733796">
      <w:bodyDiv w:val="1"/>
      <w:marLeft w:val="0"/>
      <w:marRight w:val="0"/>
      <w:marTop w:val="0"/>
      <w:marBottom w:val="0"/>
      <w:divBdr>
        <w:top w:val="none" w:sz="0" w:space="0" w:color="auto"/>
        <w:left w:val="none" w:sz="0" w:space="0" w:color="auto"/>
        <w:bottom w:val="none" w:sz="0" w:space="0" w:color="auto"/>
        <w:right w:val="none" w:sz="0" w:space="0" w:color="auto"/>
      </w:divBdr>
    </w:div>
    <w:div w:id="218520691">
      <w:bodyDiv w:val="1"/>
      <w:marLeft w:val="0"/>
      <w:marRight w:val="0"/>
      <w:marTop w:val="0"/>
      <w:marBottom w:val="0"/>
      <w:divBdr>
        <w:top w:val="none" w:sz="0" w:space="0" w:color="auto"/>
        <w:left w:val="none" w:sz="0" w:space="0" w:color="auto"/>
        <w:bottom w:val="none" w:sz="0" w:space="0" w:color="auto"/>
        <w:right w:val="none" w:sz="0" w:space="0" w:color="auto"/>
      </w:divBdr>
    </w:div>
    <w:div w:id="223223649">
      <w:bodyDiv w:val="1"/>
      <w:marLeft w:val="0"/>
      <w:marRight w:val="0"/>
      <w:marTop w:val="0"/>
      <w:marBottom w:val="0"/>
      <w:divBdr>
        <w:top w:val="none" w:sz="0" w:space="0" w:color="auto"/>
        <w:left w:val="none" w:sz="0" w:space="0" w:color="auto"/>
        <w:bottom w:val="none" w:sz="0" w:space="0" w:color="auto"/>
        <w:right w:val="none" w:sz="0" w:space="0" w:color="auto"/>
      </w:divBdr>
    </w:div>
    <w:div w:id="358968902">
      <w:bodyDiv w:val="1"/>
      <w:marLeft w:val="0"/>
      <w:marRight w:val="0"/>
      <w:marTop w:val="0"/>
      <w:marBottom w:val="0"/>
      <w:divBdr>
        <w:top w:val="none" w:sz="0" w:space="0" w:color="auto"/>
        <w:left w:val="none" w:sz="0" w:space="0" w:color="auto"/>
        <w:bottom w:val="none" w:sz="0" w:space="0" w:color="auto"/>
        <w:right w:val="none" w:sz="0" w:space="0" w:color="auto"/>
      </w:divBdr>
    </w:div>
    <w:div w:id="377508186">
      <w:bodyDiv w:val="1"/>
      <w:marLeft w:val="0"/>
      <w:marRight w:val="0"/>
      <w:marTop w:val="0"/>
      <w:marBottom w:val="0"/>
      <w:divBdr>
        <w:top w:val="none" w:sz="0" w:space="0" w:color="auto"/>
        <w:left w:val="none" w:sz="0" w:space="0" w:color="auto"/>
        <w:bottom w:val="none" w:sz="0" w:space="0" w:color="auto"/>
        <w:right w:val="none" w:sz="0" w:space="0" w:color="auto"/>
      </w:divBdr>
    </w:div>
    <w:div w:id="379325926">
      <w:bodyDiv w:val="1"/>
      <w:marLeft w:val="0"/>
      <w:marRight w:val="0"/>
      <w:marTop w:val="0"/>
      <w:marBottom w:val="0"/>
      <w:divBdr>
        <w:top w:val="none" w:sz="0" w:space="0" w:color="auto"/>
        <w:left w:val="none" w:sz="0" w:space="0" w:color="auto"/>
        <w:bottom w:val="none" w:sz="0" w:space="0" w:color="auto"/>
        <w:right w:val="none" w:sz="0" w:space="0" w:color="auto"/>
      </w:divBdr>
    </w:div>
    <w:div w:id="380176122">
      <w:bodyDiv w:val="1"/>
      <w:marLeft w:val="0"/>
      <w:marRight w:val="0"/>
      <w:marTop w:val="0"/>
      <w:marBottom w:val="0"/>
      <w:divBdr>
        <w:top w:val="none" w:sz="0" w:space="0" w:color="auto"/>
        <w:left w:val="none" w:sz="0" w:space="0" w:color="auto"/>
        <w:bottom w:val="none" w:sz="0" w:space="0" w:color="auto"/>
        <w:right w:val="none" w:sz="0" w:space="0" w:color="auto"/>
      </w:divBdr>
    </w:div>
    <w:div w:id="411662135">
      <w:bodyDiv w:val="1"/>
      <w:marLeft w:val="0"/>
      <w:marRight w:val="0"/>
      <w:marTop w:val="0"/>
      <w:marBottom w:val="0"/>
      <w:divBdr>
        <w:top w:val="none" w:sz="0" w:space="0" w:color="auto"/>
        <w:left w:val="none" w:sz="0" w:space="0" w:color="auto"/>
        <w:bottom w:val="none" w:sz="0" w:space="0" w:color="auto"/>
        <w:right w:val="none" w:sz="0" w:space="0" w:color="auto"/>
      </w:divBdr>
    </w:div>
    <w:div w:id="459953794">
      <w:bodyDiv w:val="1"/>
      <w:marLeft w:val="0"/>
      <w:marRight w:val="0"/>
      <w:marTop w:val="0"/>
      <w:marBottom w:val="0"/>
      <w:divBdr>
        <w:top w:val="none" w:sz="0" w:space="0" w:color="auto"/>
        <w:left w:val="none" w:sz="0" w:space="0" w:color="auto"/>
        <w:bottom w:val="none" w:sz="0" w:space="0" w:color="auto"/>
        <w:right w:val="none" w:sz="0" w:space="0" w:color="auto"/>
      </w:divBdr>
    </w:div>
    <w:div w:id="460927379">
      <w:bodyDiv w:val="1"/>
      <w:marLeft w:val="0"/>
      <w:marRight w:val="0"/>
      <w:marTop w:val="0"/>
      <w:marBottom w:val="0"/>
      <w:divBdr>
        <w:top w:val="none" w:sz="0" w:space="0" w:color="auto"/>
        <w:left w:val="none" w:sz="0" w:space="0" w:color="auto"/>
        <w:bottom w:val="none" w:sz="0" w:space="0" w:color="auto"/>
        <w:right w:val="none" w:sz="0" w:space="0" w:color="auto"/>
      </w:divBdr>
    </w:div>
    <w:div w:id="508981719">
      <w:bodyDiv w:val="1"/>
      <w:marLeft w:val="0"/>
      <w:marRight w:val="0"/>
      <w:marTop w:val="0"/>
      <w:marBottom w:val="0"/>
      <w:divBdr>
        <w:top w:val="none" w:sz="0" w:space="0" w:color="auto"/>
        <w:left w:val="none" w:sz="0" w:space="0" w:color="auto"/>
        <w:bottom w:val="none" w:sz="0" w:space="0" w:color="auto"/>
        <w:right w:val="none" w:sz="0" w:space="0" w:color="auto"/>
      </w:divBdr>
    </w:div>
    <w:div w:id="566963946">
      <w:bodyDiv w:val="1"/>
      <w:marLeft w:val="0"/>
      <w:marRight w:val="0"/>
      <w:marTop w:val="0"/>
      <w:marBottom w:val="0"/>
      <w:divBdr>
        <w:top w:val="none" w:sz="0" w:space="0" w:color="auto"/>
        <w:left w:val="none" w:sz="0" w:space="0" w:color="auto"/>
        <w:bottom w:val="none" w:sz="0" w:space="0" w:color="auto"/>
        <w:right w:val="none" w:sz="0" w:space="0" w:color="auto"/>
      </w:divBdr>
    </w:div>
    <w:div w:id="586309962">
      <w:bodyDiv w:val="1"/>
      <w:marLeft w:val="0"/>
      <w:marRight w:val="0"/>
      <w:marTop w:val="0"/>
      <w:marBottom w:val="0"/>
      <w:divBdr>
        <w:top w:val="none" w:sz="0" w:space="0" w:color="auto"/>
        <w:left w:val="none" w:sz="0" w:space="0" w:color="auto"/>
        <w:bottom w:val="none" w:sz="0" w:space="0" w:color="auto"/>
        <w:right w:val="none" w:sz="0" w:space="0" w:color="auto"/>
      </w:divBdr>
    </w:div>
    <w:div w:id="600457359">
      <w:bodyDiv w:val="1"/>
      <w:marLeft w:val="0"/>
      <w:marRight w:val="0"/>
      <w:marTop w:val="0"/>
      <w:marBottom w:val="0"/>
      <w:divBdr>
        <w:top w:val="none" w:sz="0" w:space="0" w:color="auto"/>
        <w:left w:val="none" w:sz="0" w:space="0" w:color="auto"/>
        <w:bottom w:val="none" w:sz="0" w:space="0" w:color="auto"/>
        <w:right w:val="none" w:sz="0" w:space="0" w:color="auto"/>
      </w:divBdr>
    </w:div>
    <w:div w:id="605385913">
      <w:bodyDiv w:val="1"/>
      <w:marLeft w:val="0"/>
      <w:marRight w:val="0"/>
      <w:marTop w:val="0"/>
      <w:marBottom w:val="0"/>
      <w:divBdr>
        <w:top w:val="none" w:sz="0" w:space="0" w:color="auto"/>
        <w:left w:val="none" w:sz="0" w:space="0" w:color="auto"/>
        <w:bottom w:val="none" w:sz="0" w:space="0" w:color="auto"/>
        <w:right w:val="none" w:sz="0" w:space="0" w:color="auto"/>
      </w:divBdr>
    </w:div>
    <w:div w:id="617301042">
      <w:bodyDiv w:val="1"/>
      <w:marLeft w:val="0"/>
      <w:marRight w:val="0"/>
      <w:marTop w:val="0"/>
      <w:marBottom w:val="0"/>
      <w:divBdr>
        <w:top w:val="none" w:sz="0" w:space="0" w:color="auto"/>
        <w:left w:val="none" w:sz="0" w:space="0" w:color="auto"/>
        <w:bottom w:val="none" w:sz="0" w:space="0" w:color="auto"/>
        <w:right w:val="none" w:sz="0" w:space="0" w:color="auto"/>
      </w:divBdr>
    </w:div>
    <w:div w:id="642731841">
      <w:bodyDiv w:val="1"/>
      <w:marLeft w:val="0"/>
      <w:marRight w:val="0"/>
      <w:marTop w:val="0"/>
      <w:marBottom w:val="0"/>
      <w:divBdr>
        <w:top w:val="none" w:sz="0" w:space="0" w:color="auto"/>
        <w:left w:val="none" w:sz="0" w:space="0" w:color="auto"/>
        <w:bottom w:val="none" w:sz="0" w:space="0" w:color="auto"/>
        <w:right w:val="none" w:sz="0" w:space="0" w:color="auto"/>
      </w:divBdr>
    </w:div>
    <w:div w:id="645354431">
      <w:bodyDiv w:val="1"/>
      <w:marLeft w:val="0"/>
      <w:marRight w:val="0"/>
      <w:marTop w:val="0"/>
      <w:marBottom w:val="0"/>
      <w:divBdr>
        <w:top w:val="none" w:sz="0" w:space="0" w:color="auto"/>
        <w:left w:val="none" w:sz="0" w:space="0" w:color="auto"/>
        <w:bottom w:val="none" w:sz="0" w:space="0" w:color="auto"/>
        <w:right w:val="none" w:sz="0" w:space="0" w:color="auto"/>
      </w:divBdr>
    </w:div>
    <w:div w:id="701976536">
      <w:bodyDiv w:val="1"/>
      <w:marLeft w:val="0"/>
      <w:marRight w:val="0"/>
      <w:marTop w:val="0"/>
      <w:marBottom w:val="0"/>
      <w:divBdr>
        <w:top w:val="none" w:sz="0" w:space="0" w:color="auto"/>
        <w:left w:val="none" w:sz="0" w:space="0" w:color="auto"/>
        <w:bottom w:val="none" w:sz="0" w:space="0" w:color="auto"/>
        <w:right w:val="none" w:sz="0" w:space="0" w:color="auto"/>
      </w:divBdr>
    </w:div>
    <w:div w:id="728263646">
      <w:bodyDiv w:val="1"/>
      <w:marLeft w:val="0"/>
      <w:marRight w:val="0"/>
      <w:marTop w:val="0"/>
      <w:marBottom w:val="0"/>
      <w:divBdr>
        <w:top w:val="none" w:sz="0" w:space="0" w:color="auto"/>
        <w:left w:val="none" w:sz="0" w:space="0" w:color="auto"/>
        <w:bottom w:val="none" w:sz="0" w:space="0" w:color="auto"/>
        <w:right w:val="none" w:sz="0" w:space="0" w:color="auto"/>
      </w:divBdr>
      <w:divsChild>
        <w:div w:id="1940868008">
          <w:marLeft w:val="0"/>
          <w:marRight w:val="0"/>
          <w:marTop w:val="0"/>
          <w:marBottom w:val="0"/>
          <w:divBdr>
            <w:top w:val="none" w:sz="0" w:space="0" w:color="auto"/>
            <w:left w:val="none" w:sz="0" w:space="0" w:color="auto"/>
            <w:bottom w:val="none" w:sz="0" w:space="0" w:color="auto"/>
            <w:right w:val="none" w:sz="0" w:space="0" w:color="auto"/>
          </w:divBdr>
          <w:divsChild>
            <w:div w:id="1625230533">
              <w:marLeft w:val="0"/>
              <w:marRight w:val="0"/>
              <w:marTop w:val="0"/>
              <w:marBottom w:val="0"/>
              <w:divBdr>
                <w:top w:val="none" w:sz="0" w:space="0" w:color="auto"/>
                <w:left w:val="none" w:sz="0" w:space="0" w:color="auto"/>
                <w:bottom w:val="none" w:sz="0" w:space="0" w:color="auto"/>
                <w:right w:val="none" w:sz="0" w:space="0" w:color="auto"/>
              </w:divBdr>
              <w:divsChild>
                <w:div w:id="219482402">
                  <w:marLeft w:val="0"/>
                  <w:marRight w:val="0"/>
                  <w:marTop w:val="0"/>
                  <w:marBottom w:val="0"/>
                  <w:divBdr>
                    <w:top w:val="none" w:sz="0" w:space="0" w:color="auto"/>
                    <w:left w:val="none" w:sz="0" w:space="0" w:color="auto"/>
                    <w:bottom w:val="none" w:sz="0" w:space="0" w:color="auto"/>
                    <w:right w:val="none" w:sz="0" w:space="0" w:color="auto"/>
                  </w:divBdr>
                  <w:divsChild>
                    <w:div w:id="157309158">
                      <w:marLeft w:val="0"/>
                      <w:marRight w:val="0"/>
                      <w:marTop w:val="0"/>
                      <w:marBottom w:val="0"/>
                      <w:divBdr>
                        <w:top w:val="none" w:sz="0" w:space="0" w:color="auto"/>
                        <w:left w:val="none" w:sz="0" w:space="0" w:color="auto"/>
                        <w:bottom w:val="none" w:sz="0" w:space="0" w:color="auto"/>
                        <w:right w:val="none" w:sz="0" w:space="0" w:color="auto"/>
                      </w:divBdr>
                      <w:divsChild>
                        <w:div w:id="15224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20974">
          <w:marLeft w:val="0"/>
          <w:marRight w:val="0"/>
          <w:marTop w:val="0"/>
          <w:marBottom w:val="0"/>
          <w:divBdr>
            <w:top w:val="none" w:sz="0" w:space="0" w:color="auto"/>
            <w:left w:val="none" w:sz="0" w:space="0" w:color="auto"/>
            <w:bottom w:val="none" w:sz="0" w:space="0" w:color="auto"/>
            <w:right w:val="none" w:sz="0" w:space="0" w:color="auto"/>
          </w:divBdr>
          <w:divsChild>
            <w:div w:id="1119495975">
              <w:marLeft w:val="0"/>
              <w:marRight w:val="0"/>
              <w:marTop w:val="0"/>
              <w:marBottom w:val="0"/>
              <w:divBdr>
                <w:top w:val="none" w:sz="0" w:space="0" w:color="auto"/>
                <w:left w:val="none" w:sz="0" w:space="0" w:color="auto"/>
                <w:bottom w:val="none" w:sz="0" w:space="0" w:color="auto"/>
                <w:right w:val="none" w:sz="0" w:space="0" w:color="auto"/>
              </w:divBdr>
              <w:divsChild>
                <w:div w:id="1986473248">
                  <w:marLeft w:val="0"/>
                  <w:marRight w:val="0"/>
                  <w:marTop w:val="0"/>
                  <w:marBottom w:val="0"/>
                  <w:divBdr>
                    <w:top w:val="none" w:sz="0" w:space="0" w:color="auto"/>
                    <w:left w:val="none" w:sz="0" w:space="0" w:color="auto"/>
                    <w:bottom w:val="none" w:sz="0" w:space="0" w:color="auto"/>
                    <w:right w:val="none" w:sz="0" w:space="0" w:color="auto"/>
                  </w:divBdr>
                  <w:divsChild>
                    <w:div w:id="1044063291">
                      <w:marLeft w:val="0"/>
                      <w:marRight w:val="0"/>
                      <w:marTop w:val="0"/>
                      <w:marBottom w:val="0"/>
                      <w:divBdr>
                        <w:top w:val="none" w:sz="0" w:space="0" w:color="auto"/>
                        <w:left w:val="none" w:sz="0" w:space="0" w:color="auto"/>
                        <w:bottom w:val="none" w:sz="0" w:space="0" w:color="auto"/>
                        <w:right w:val="none" w:sz="0" w:space="0" w:color="auto"/>
                      </w:divBdr>
                      <w:divsChild>
                        <w:div w:id="225456663">
                          <w:marLeft w:val="0"/>
                          <w:marRight w:val="0"/>
                          <w:marTop w:val="0"/>
                          <w:marBottom w:val="0"/>
                          <w:divBdr>
                            <w:top w:val="none" w:sz="0" w:space="0" w:color="auto"/>
                            <w:left w:val="none" w:sz="0" w:space="0" w:color="auto"/>
                            <w:bottom w:val="none" w:sz="0" w:space="0" w:color="auto"/>
                            <w:right w:val="none" w:sz="0" w:space="0" w:color="auto"/>
                          </w:divBdr>
                          <w:divsChild>
                            <w:div w:id="1286892031">
                              <w:marLeft w:val="0"/>
                              <w:marRight w:val="0"/>
                              <w:marTop w:val="0"/>
                              <w:marBottom w:val="0"/>
                              <w:divBdr>
                                <w:top w:val="none" w:sz="0" w:space="0" w:color="auto"/>
                                <w:left w:val="none" w:sz="0" w:space="0" w:color="auto"/>
                                <w:bottom w:val="none" w:sz="0" w:space="0" w:color="auto"/>
                                <w:right w:val="none" w:sz="0" w:space="0" w:color="auto"/>
                              </w:divBdr>
                              <w:divsChild>
                                <w:div w:id="641813391">
                                  <w:marLeft w:val="0"/>
                                  <w:marRight w:val="0"/>
                                  <w:marTop w:val="0"/>
                                  <w:marBottom w:val="0"/>
                                  <w:divBdr>
                                    <w:top w:val="none" w:sz="0" w:space="0" w:color="auto"/>
                                    <w:left w:val="none" w:sz="0" w:space="0" w:color="auto"/>
                                    <w:bottom w:val="none" w:sz="0" w:space="0" w:color="auto"/>
                                    <w:right w:val="none" w:sz="0" w:space="0" w:color="auto"/>
                                  </w:divBdr>
                                  <w:divsChild>
                                    <w:div w:id="546258088">
                                      <w:marLeft w:val="0"/>
                                      <w:marRight w:val="0"/>
                                      <w:marTop w:val="0"/>
                                      <w:marBottom w:val="0"/>
                                      <w:divBdr>
                                        <w:top w:val="none" w:sz="0" w:space="0" w:color="auto"/>
                                        <w:left w:val="none" w:sz="0" w:space="0" w:color="auto"/>
                                        <w:bottom w:val="none" w:sz="0" w:space="0" w:color="auto"/>
                                        <w:right w:val="none" w:sz="0" w:space="0" w:color="auto"/>
                                      </w:divBdr>
                                      <w:divsChild>
                                        <w:div w:id="1530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3493">
                              <w:marLeft w:val="0"/>
                              <w:marRight w:val="0"/>
                              <w:marTop w:val="0"/>
                              <w:marBottom w:val="0"/>
                              <w:divBdr>
                                <w:top w:val="none" w:sz="0" w:space="0" w:color="auto"/>
                                <w:left w:val="none" w:sz="0" w:space="0" w:color="auto"/>
                                <w:bottom w:val="none" w:sz="0" w:space="0" w:color="auto"/>
                                <w:right w:val="none" w:sz="0" w:space="0" w:color="auto"/>
                              </w:divBdr>
                              <w:divsChild>
                                <w:div w:id="699012186">
                                  <w:marLeft w:val="0"/>
                                  <w:marRight w:val="0"/>
                                  <w:marTop w:val="0"/>
                                  <w:marBottom w:val="0"/>
                                  <w:divBdr>
                                    <w:top w:val="none" w:sz="0" w:space="0" w:color="auto"/>
                                    <w:left w:val="none" w:sz="0" w:space="0" w:color="auto"/>
                                    <w:bottom w:val="none" w:sz="0" w:space="0" w:color="auto"/>
                                    <w:right w:val="none" w:sz="0" w:space="0" w:color="auto"/>
                                  </w:divBdr>
                                  <w:divsChild>
                                    <w:div w:id="671298134">
                                      <w:marLeft w:val="0"/>
                                      <w:marRight w:val="0"/>
                                      <w:marTop w:val="0"/>
                                      <w:marBottom w:val="0"/>
                                      <w:divBdr>
                                        <w:top w:val="none" w:sz="0" w:space="0" w:color="auto"/>
                                        <w:left w:val="none" w:sz="0" w:space="0" w:color="auto"/>
                                        <w:bottom w:val="none" w:sz="0" w:space="0" w:color="auto"/>
                                        <w:right w:val="none" w:sz="0" w:space="0" w:color="auto"/>
                                      </w:divBdr>
                                      <w:divsChild>
                                        <w:div w:id="2111394362">
                                          <w:marLeft w:val="0"/>
                                          <w:marRight w:val="0"/>
                                          <w:marTop w:val="0"/>
                                          <w:marBottom w:val="0"/>
                                          <w:divBdr>
                                            <w:top w:val="none" w:sz="0" w:space="0" w:color="auto"/>
                                            <w:left w:val="none" w:sz="0" w:space="0" w:color="auto"/>
                                            <w:bottom w:val="none" w:sz="0" w:space="0" w:color="auto"/>
                                            <w:right w:val="none" w:sz="0" w:space="0" w:color="auto"/>
                                          </w:divBdr>
                                          <w:divsChild>
                                            <w:div w:id="2103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7369">
                                  <w:marLeft w:val="0"/>
                                  <w:marRight w:val="0"/>
                                  <w:marTop w:val="0"/>
                                  <w:marBottom w:val="0"/>
                                  <w:divBdr>
                                    <w:top w:val="none" w:sz="0" w:space="0" w:color="auto"/>
                                    <w:left w:val="none" w:sz="0" w:space="0" w:color="auto"/>
                                    <w:bottom w:val="none" w:sz="0" w:space="0" w:color="auto"/>
                                    <w:right w:val="none" w:sz="0" w:space="0" w:color="auto"/>
                                  </w:divBdr>
                                  <w:divsChild>
                                    <w:div w:id="1599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2182">
                  <w:marLeft w:val="0"/>
                  <w:marRight w:val="0"/>
                  <w:marTop w:val="0"/>
                  <w:marBottom w:val="0"/>
                  <w:divBdr>
                    <w:top w:val="none" w:sz="0" w:space="0" w:color="auto"/>
                    <w:left w:val="none" w:sz="0" w:space="0" w:color="auto"/>
                    <w:bottom w:val="none" w:sz="0" w:space="0" w:color="auto"/>
                    <w:right w:val="none" w:sz="0" w:space="0" w:color="auto"/>
                  </w:divBdr>
                  <w:divsChild>
                    <w:div w:id="536747276">
                      <w:marLeft w:val="0"/>
                      <w:marRight w:val="0"/>
                      <w:marTop w:val="0"/>
                      <w:marBottom w:val="0"/>
                      <w:divBdr>
                        <w:top w:val="none" w:sz="0" w:space="0" w:color="auto"/>
                        <w:left w:val="none" w:sz="0" w:space="0" w:color="auto"/>
                        <w:bottom w:val="none" w:sz="0" w:space="0" w:color="auto"/>
                        <w:right w:val="none" w:sz="0" w:space="0" w:color="auto"/>
                      </w:divBdr>
                      <w:divsChild>
                        <w:div w:id="1238589998">
                          <w:marLeft w:val="0"/>
                          <w:marRight w:val="0"/>
                          <w:marTop w:val="0"/>
                          <w:marBottom w:val="0"/>
                          <w:divBdr>
                            <w:top w:val="none" w:sz="0" w:space="0" w:color="auto"/>
                            <w:left w:val="none" w:sz="0" w:space="0" w:color="auto"/>
                            <w:bottom w:val="none" w:sz="0" w:space="0" w:color="auto"/>
                            <w:right w:val="none" w:sz="0" w:space="0" w:color="auto"/>
                          </w:divBdr>
                          <w:divsChild>
                            <w:div w:id="1438327862">
                              <w:marLeft w:val="0"/>
                              <w:marRight w:val="0"/>
                              <w:marTop w:val="0"/>
                              <w:marBottom w:val="0"/>
                              <w:divBdr>
                                <w:top w:val="none" w:sz="0" w:space="0" w:color="auto"/>
                                <w:left w:val="none" w:sz="0" w:space="0" w:color="auto"/>
                                <w:bottom w:val="none" w:sz="0" w:space="0" w:color="auto"/>
                                <w:right w:val="none" w:sz="0" w:space="0" w:color="auto"/>
                              </w:divBdr>
                              <w:divsChild>
                                <w:div w:id="1872838195">
                                  <w:marLeft w:val="0"/>
                                  <w:marRight w:val="0"/>
                                  <w:marTop w:val="0"/>
                                  <w:marBottom w:val="0"/>
                                  <w:divBdr>
                                    <w:top w:val="none" w:sz="0" w:space="0" w:color="auto"/>
                                    <w:left w:val="none" w:sz="0" w:space="0" w:color="auto"/>
                                    <w:bottom w:val="none" w:sz="0" w:space="0" w:color="auto"/>
                                    <w:right w:val="none" w:sz="0" w:space="0" w:color="auto"/>
                                  </w:divBdr>
                                  <w:divsChild>
                                    <w:div w:id="712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7755">
          <w:marLeft w:val="0"/>
          <w:marRight w:val="0"/>
          <w:marTop w:val="0"/>
          <w:marBottom w:val="0"/>
          <w:divBdr>
            <w:top w:val="none" w:sz="0" w:space="0" w:color="auto"/>
            <w:left w:val="none" w:sz="0" w:space="0" w:color="auto"/>
            <w:bottom w:val="none" w:sz="0" w:space="0" w:color="auto"/>
            <w:right w:val="none" w:sz="0" w:space="0" w:color="auto"/>
          </w:divBdr>
          <w:divsChild>
            <w:div w:id="2081901069">
              <w:marLeft w:val="0"/>
              <w:marRight w:val="0"/>
              <w:marTop w:val="0"/>
              <w:marBottom w:val="0"/>
              <w:divBdr>
                <w:top w:val="none" w:sz="0" w:space="0" w:color="auto"/>
                <w:left w:val="none" w:sz="0" w:space="0" w:color="auto"/>
                <w:bottom w:val="none" w:sz="0" w:space="0" w:color="auto"/>
                <w:right w:val="none" w:sz="0" w:space="0" w:color="auto"/>
              </w:divBdr>
              <w:divsChild>
                <w:div w:id="1681813588">
                  <w:marLeft w:val="0"/>
                  <w:marRight w:val="0"/>
                  <w:marTop w:val="0"/>
                  <w:marBottom w:val="0"/>
                  <w:divBdr>
                    <w:top w:val="none" w:sz="0" w:space="0" w:color="auto"/>
                    <w:left w:val="none" w:sz="0" w:space="0" w:color="auto"/>
                    <w:bottom w:val="none" w:sz="0" w:space="0" w:color="auto"/>
                    <w:right w:val="none" w:sz="0" w:space="0" w:color="auto"/>
                  </w:divBdr>
                  <w:divsChild>
                    <w:div w:id="1123963539">
                      <w:marLeft w:val="0"/>
                      <w:marRight w:val="0"/>
                      <w:marTop w:val="0"/>
                      <w:marBottom w:val="0"/>
                      <w:divBdr>
                        <w:top w:val="none" w:sz="0" w:space="0" w:color="auto"/>
                        <w:left w:val="none" w:sz="0" w:space="0" w:color="auto"/>
                        <w:bottom w:val="none" w:sz="0" w:space="0" w:color="auto"/>
                        <w:right w:val="none" w:sz="0" w:space="0" w:color="auto"/>
                      </w:divBdr>
                      <w:divsChild>
                        <w:div w:id="1742950013">
                          <w:marLeft w:val="0"/>
                          <w:marRight w:val="0"/>
                          <w:marTop w:val="0"/>
                          <w:marBottom w:val="0"/>
                          <w:divBdr>
                            <w:top w:val="none" w:sz="0" w:space="0" w:color="auto"/>
                            <w:left w:val="none" w:sz="0" w:space="0" w:color="auto"/>
                            <w:bottom w:val="none" w:sz="0" w:space="0" w:color="auto"/>
                            <w:right w:val="none" w:sz="0" w:space="0" w:color="auto"/>
                          </w:divBdr>
                          <w:divsChild>
                            <w:div w:id="496967174">
                              <w:marLeft w:val="0"/>
                              <w:marRight w:val="0"/>
                              <w:marTop w:val="0"/>
                              <w:marBottom w:val="0"/>
                              <w:divBdr>
                                <w:top w:val="none" w:sz="0" w:space="0" w:color="auto"/>
                                <w:left w:val="none" w:sz="0" w:space="0" w:color="auto"/>
                                <w:bottom w:val="none" w:sz="0" w:space="0" w:color="auto"/>
                                <w:right w:val="none" w:sz="0" w:space="0" w:color="auto"/>
                              </w:divBdr>
                              <w:divsChild>
                                <w:div w:id="519515780">
                                  <w:marLeft w:val="0"/>
                                  <w:marRight w:val="0"/>
                                  <w:marTop w:val="0"/>
                                  <w:marBottom w:val="0"/>
                                  <w:divBdr>
                                    <w:top w:val="none" w:sz="0" w:space="0" w:color="auto"/>
                                    <w:left w:val="none" w:sz="0" w:space="0" w:color="auto"/>
                                    <w:bottom w:val="none" w:sz="0" w:space="0" w:color="auto"/>
                                    <w:right w:val="none" w:sz="0" w:space="0" w:color="auto"/>
                                  </w:divBdr>
                                  <w:divsChild>
                                    <w:div w:id="19997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838042">
          <w:marLeft w:val="0"/>
          <w:marRight w:val="0"/>
          <w:marTop w:val="0"/>
          <w:marBottom w:val="0"/>
          <w:divBdr>
            <w:top w:val="none" w:sz="0" w:space="0" w:color="auto"/>
            <w:left w:val="none" w:sz="0" w:space="0" w:color="auto"/>
            <w:bottom w:val="none" w:sz="0" w:space="0" w:color="auto"/>
            <w:right w:val="none" w:sz="0" w:space="0" w:color="auto"/>
          </w:divBdr>
          <w:divsChild>
            <w:div w:id="2026200447">
              <w:marLeft w:val="0"/>
              <w:marRight w:val="0"/>
              <w:marTop w:val="0"/>
              <w:marBottom w:val="0"/>
              <w:divBdr>
                <w:top w:val="none" w:sz="0" w:space="0" w:color="auto"/>
                <w:left w:val="none" w:sz="0" w:space="0" w:color="auto"/>
                <w:bottom w:val="none" w:sz="0" w:space="0" w:color="auto"/>
                <w:right w:val="none" w:sz="0" w:space="0" w:color="auto"/>
              </w:divBdr>
              <w:divsChild>
                <w:div w:id="1265843504">
                  <w:marLeft w:val="0"/>
                  <w:marRight w:val="0"/>
                  <w:marTop w:val="0"/>
                  <w:marBottom w:val="0"/>
                  <w:divBdr>
                    <w:top w:val="none" w:sz="0" w:space="0" w:color="auto"/>
                    <w:left w:val="none" w:sz="0" w:space="0" w:color="auto"/>
                    <w:bottom w:val="none" w:sz="0" w:space="0" w:color="auto"/>
                    <w:right w:val="none" w:sz="0" w:space="0" w:color="auto"/>
                  </w:divBdr>
                  <w:divsChild>
                    <w:div w:id="1587497297">
                      <w:marLeft w:val="0"/>
                      <w:marRight w:val="0"/>
                      <w:marTop w:val="0"/>
                      <w:marBottom w:val="0"/>
                      <w:divBdr>
                        <w:top w:val="none" w:sz="0" w:space="0" w:color="auto"/>
                        <w:left w:val="none" w:sz="0" w:space="0" w:color="auto"/>
                        <w:bottom w:val="none" w:sz="0" w:space="0" w:color="auto"/>
                        <w:right w:val="none" w:sz="0" w:space="0" w:color="auto"/>
                      </w:divBdr>
                      <w:divsChild>
                        <w:div w:id="1152451947">
                          <w:marLeft w:val="0"/>
                          <w:marRight w:val="0"/>
                          <w:marTop w:val="0"/>
                          <w:marBottom w:val="0"/>
                          <w:divBdr>
                            <w:top w:val="none" w:sz="0" w:space="0" w:color="auto"/>
                            <w:left w:val="none" w:sz="0" w:space="0" w:color="auto"/>
                            <w:bottom w:val="none" w:sz="0" w:space="0" w:color="auto"/>
                            <w:right w:val="none" w:sz="0" w:space="0" w:color="auto"/>
                          </w:divBdr>
                          <w:divsChild>
                            <w:div w:id="2109033049">
                              <w:marLeft w:val="0"/>
                              <w:marRight w:val="0"/>
                              <w:marTop w:val="0"/>
                              <w:marBottom w:val="0"/>
                              <w:divBdr>
                                <w:top w:val="none" w:sz="0" w:space="0" w:color="auto"/>
                                <w:left w:val="none" w:sz="0" w:space="0" w:color="auto"/>
                                <w:bottom w:val="none" w:sz="0" w:space="0" w:color="auto"/>
                                <w:right w:val="none" w:sz="0" w:space="0" w:color="auto"/>
                              </w:divBdr>
                              <w:divsChild>
                                <w:div w:id="1612081640">
                                  <w:marLeft w:val="0"/>
                                  <w:marRight w:val="0"/>
                                  <w:marTop w:val="0"/>
                                  <w:marBottom w:val="0"/>
                                  <w:divBdr>
                                    <w:top w:val="none" w:sz="0" w:space="0" w:color="auto"/>
                                    <w:left w:val="none" w:sz="0" w:space="0" w:color="auto"/>
                                    <w:bottom w:val="none" w:sz="0" w:space="0" w:color="auto"/>
                                    <w:right w:val="none" w:sz="0" w:space="0" w:color="auto"/>
                                  </w:divBdr>
                                </w:div>
                                <w:div w:id="562370576">
                                  <w:marLeft w:val="0"/>
                                  <w:marRight w:val="0"/>
                                  <w:marTop w:val="0"/>
                                  <w:marBottom w:val="0"/>
                                  <w:divBdr>
                                    <w:top w:val="none" w:sz="0" w:space="0" w:color="auto"/>
                                    <w:left w:val="none" w:sz="0" w:space="0" w:color="auto"/>
                                    <w:bottom w:val="none" w:sz="0" w:space="0" w:color="auto"/>
                                    <w:right w:val="none" w:sz="0" w:space="0" w:color="auto"/>
                                  </w:divBdr>
                                </w:div>
                                <w:div w:id="828328106">
                                  <w:marLeft w:val="0"/>
                                  <w:marRight w:val="0"/>
                                  <w:marTop w:val="0"/>
                                  <w:marBottom w:val="0"/>
                                  <w:divBdr>
                                    <w:top w:val="none" w:sz="0" w:space="0" w:color="auto"/>
                                    <w:left w:val="none" w:sz="0" w:space="0" w:color="auto"/>
                                    <w:bottom w:val="none" w:sz="0" w:space="0" w:color="auto"/>
                                    <w:right w:val="none" w:sz="0" w:space="0" w:color="auto"/>
                                  </w:divBdr>
                                </w:div>
                                <w:div w:id="906067190">
                                  <w:marLeft w:val="0"/>
                                  <w:marRight w:val="0"/>
                                  <w:marTop w:val="0"/>
                                  <w:marBottom w:val="0"/>
                                  <w:divBdr>
                                    <w:top w:val="none" w:sz="0" w:space="0" w:color="auto"/>
                                    <w:left w:val="none" w:sz="0" w:space="0" w:color="auto"/>
                                    <w:bottom w:val="none" w:sz="0" w:space="0" w:color="auto"/>
                                    <w:right w:val="none" w:sz="0" w:space="0" w:color="auto"/>
                                  </w:divBdr>
                                </w:div>
                                <w:div w:id="133565943">
                                  <w:marLeft w:val="0"/>
                                  <w:marRight w:val="0"/>
                                  <w:marTop w:val="0"/>
                                  <w:marBottom w:val="0"/>
                                  <w:divBdr>
                                    <w:top w:val="none" w:sz="0" w:space="0" w:color="auto"/>
                                    <w:left w:val="none" w:sz="0" w:space="0" w:color="auto"/>
                                    <w:bottom w:val="none" w:sz="0" w:space="0" w:color="auto"/>
                                    <w:right w:val="none" w:sz="0" w:space="0" w:color="auto"/>
                                  </w:divBdr>
                                </w:div>
                                <w:div w:id="1173839577">
                                  <w:marLeft w:val="0"/>
                                  <w:marRight w:val="0"/>
                                  <w:marTop w:val="0"/>
                                  <w:marBottom w:val="0"/>
                                  <w:divBdr>
                                    <w:top w:val="none" w:sz="0" w:space="0" w:color="auto"/>
                                    <w:left w:val="none" w:sz="0" w:space="0" w:color="auto"/>
                                    <w:bottom w:val="none" w:sz="0" w:space="0" w:color="auto"/>
                                    <w:right w:val="none" w:sz="0" w:space="0" w:color="auto"/>
                                  </w:divBdr>
                                </w:div>
                                <w:div w:id="1420101197">
                                  <w:marLeft w:val="0"/>
                                  <w:marRight w:val="0"/>
                                  <w:marTop w:val="0"/>
                                  <w:marBottom w:val="0"/>
                                  <w:divBdr>
                                    <w:top w:val="none" w:sz="0" w:space="0" w:color="auto"/>
                                    <w:left w:val="none" w:sz="0" w:space="0" w:color="auto"/>
                                    <w:bottom w:val="none" w:sz="0" w:space="0" w:color="auto"/>
                                    <w:right w:val="none" w:sz="0" w:space="0" w:color="auto"/>
                                  </w:divBdr>
                                </w:div>
                                <w:div w:id="1015157857">
                                  <w:marLeft w:val="0"/>
                                  <w:marRight w:val="0"/>
                                  <w:marTop w:val="0"/>
                                  <w:marBottom w:val="0"/>
                                  <w:divBdr>
                                    <w:top w:val="none" w:sz="0" w:space="0" w:color="auto"/>
                                    <w:left w:val="none" w:sz="0" w:space="0" w:color="auto"/>
                                    <w:bottom w:val="none" w:sz="0" w:space="0" w:color="auto"/>
                                    <w:right w:val="none" w:sz="0" w:space="0" w:color="auto"/>
                                  </w:divBdr>
                                </w:div>
                                <w:div w:id="1827354179">
                                  <w:marLeft w:val="0"/>
                                  <w:marRight w:val="0"/>
                                  <w:marTop w:val="0"/>
                                  <w:marBottom w:val="0"/>
                                  <w:divBdr>
                                    <w:top w:val="none" w:sz="0" w:space="0" w:color="auto"/>
                                    <w:left w:val="none" w:sz="0" w:space="0" w:color="auto"/>
                                    <w:bottom w:val="none" w:sz="0" w:space="0" w:color="auto"/>
                                    <w:right w:val="none" w:sz="0" w:space="0" w:color="auto"/>
                                  </w:divBdr>
                                </w:div>
                                <w:div w:id="1382174378">
                                  <w:marLeft w:val="0"/>
                                  <w:marRight w:val="0"/>
                                  <w:marTop w:val="0"/>
                                  <w:marBottom w:val="0"/>
                                  <w:divBdr>
                                    <w:top w:val="none" w:sz="0" w:space="0" w:color="auto"/>
                                    <w:left w:val="none" w:sz="0" w:space="0" w:color="auto"/>
                                    <w:bottom w:val="none" w:sz="0" w:space="0" w:color="auto"/>
                                    <w:right w:val="none" w:sz="0" w:space="0" w:color="auto"/>
                                  </w:divBdr>
                                </w:div>
                                <w:div w:id="1877354707">
                                  <w:marLeft w:val="0"/>
                                  <w:marRight w:val="0"/>
                                  <w:marTop w:val="0"/>
                                  <w:marBottom w:val="0"/>
                                  <w:divBdr>
                                    <w:top w:val="none" w:sz="0" w:space="0" w:color="auto"/>
                                    <w:left w:val="none" w:sz="0" w:space="0" w:color="auto"/>
                                    <w:bottom w:val="none" w:sz="0" w:space="0" w:color="auto"/>
                                    <w:right w:val="none" w:sz="0" w:space="0" w:color="auto"/>
                                  </w:divBdr>
                                </w:div>
                                <w:div w:id="1016538683">
                                  <w:marLeft w:val="0"/>
                                  <w:marRight w:val="0"/>
                                  <w:marTop w:val="0"/>
                                  <w:marBottom w:val="0"/>
                                  <w:divBdr>
                                    <w:top w:val="none" w:sz="0" w:space="0" w:color="auto"/>
                                    <w:left w:val="none" w:sz="0" w:space="0" w:color="auto"/>
                                    <w:bottom w:val="none" w:sz="0" w:space="0" w:color="auto"/>
                                    <w:right w:val="none" w:sz="0" w:space="0" w:color="auto"/>
                                  </w:divBdr>
                                </w:div>
                                <w:div w:id="809251274">
                                  <w:marLeft w:val="0"/>
                                  <w:marRight w:val="0"/>
                                  <w:marTop w:val="0"/>
                                  <w:marBottom w:val="0"/>
                                  <w:divBdr>
                                    <w:top w:val="none" w:sz="0" w:space="0" w:color="auto"/>
                                    <w:left w:val="none" w:sz="0" w:space="0" w:color="auto"/>
                                    <w:bottom w:val="none" w:sz="0" w:space="0" w:color="auto"/>
                                    <w:right w:val="none" w:sz="0" w:space="0" w:color="auto"/>
                                  </w:divBdr>
                                </w:div>
                                <w:div w:id="544366693">
                                  <w:marLeft w:val="0"/>
                                  <w:marRight w:val="0"/>
                                  <w:marTop w:val="0"/>
                                  <w:marBottom w:val="0"/>
                                  <w:divBdr>
                                    <w:top w:val="none" w:sz="0" w:space="0" w:color="auto"/>
                                    <w:left w:val="none" w:sz="0" w:space="0" w:color="auto"/>
                                    <w:bottom w:val="none" w:sz="0" w:space="0" w:color="auto"/>
                                    <w:right w:val="none" w:sz="0" w:space="0" w:color="auto"/>
                                  </w:divBdr>
                                </w:div>
                                <w:div w:id="711729590">
                                  <w:marLeft w:val="0"/>
                                  <w:marRight w:val="0"/>
                                  <w:marTop w:val="0"/>
                                  <w:marBottom w:val="0"/>
                                  <w:divBdr>
                                    <w:top w:val="none" w:sz="0" w:space="0" w:color="auto"/>
                                    <w:left w:val="none" w:sz="0" w:space="0" w:color="auto"/>
                                    <w:bottom w:val="none" w:sz="0" w:space="0" w:color="auto"/>
                                    <w:right w:val="none" w:sz="0" w:space="0" w:color="auto"/>
                                  </w:divBdr>
                                </w:div>
                                <w:div w:id="1141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454715">
      <w:bodyDiv w:val="1"/>
      <w:marLeft w:val="0"/>
      <w:marRight w:val="0"/>
      <w:marTop w:val="0"/>
      <w:marBottom w:val="0"/>
      <w:divBdr>
        <w:top w:val="none" w:sz="0" w:space="0" w:color="auto"/>
        <w:left w:val="none" w:sz="0" w:space="0" w:color="auto"/>
        <w:bottom w:val="none" w:sz="0" w:space="0" w:color="auto"/>
        <w:right w:val="none" w:sz="0" w:space="0" w:color="auto"/>
      </w:divBdr>
    </w:div>
    <w:div w:id="850877708">
      <w:bodyDiv w:val="1"/>
      <w:marLeft w:val="0"/>
      <w:marRight w:val="0"/>
      <w:marTop w:val="0"/>
      <w:marBottom w:val="0"/>
      <w:divBdr>
        <w:top w:val="none" w:sz="0" w:space="0" w:color="auto"/>
        <w:left w:val="none" w:sz="0" w:space="0" w:color="auto"/>
        <w:bottom w:val="none" w:sz="0" w:space="0" w:color="auto"/>
        <w:right w:val="none" w:sz="0" w:space="0" w:color="auto"/>
      </w:divBdr>
    </w:div>
    <w:div w:id="862523430">
      <w:bodyDiv w:val="1"/>
      <w:marLeft w:val="0"/>
      <w:marRight w:val="0"/>
      <w:marTop w:val="0"/>
      <w:marBottom w:val="0"/>
      <w:divBdr>
        <w:top w:val="none" w:sz="0" w:space="0" w:color="auto"/>
        <w:left w:val="none" w:sz="0" w:space="0" w:color="auto"/>
        <w:bottom w:val="none" w:sz="0" w:space="0" w:color="auto"/>
        <w:right w:val="none" w:sz="0" w:space="0" w:color="auto"/>
      </w:divBdr>
    </w:div>
    <w:div w:id="867304474">
      <w:bodyDiv w:val="1"/>
      <w:marLeft w:val="0"/>
      <w:marRight w:val="0"/>
      <w:marTop w:val="0"/>
      <w:marBottom w:val="0"/>
      <w:divBdr>
        <w:top w:val="none" w:sz="0" w:space="0" w:color="auto"/>
        <w:left w:val="none" w:sz="0" w:space="0" w:color="auto"/>
        <w:bottom w:val="none" w:sz="0" w:space="0" w:color="auto"/>
        <w:right w:val="none" w:sz="0" w:space="0" w:color="auto"/>
      </w:divBdr>
    </w:div>
    <w:div w:id="898591517">
      <w:bodyDiv w:val="1"/>
      <w:marLeft w:val="0"/>
      <w:marRight w:val="0"/>
      <w:marTop w:val="0"/>
      <w:marBottom w:val="0"/>
      <w:divBdr>
        <w:top w:val="none" w:sz="0" w:space="0" w:color="auto"/>
        <w:left w:val="none" w:sz="0" w:space="0" w:color="auto"/>
        <w:bottom w:val="none" w:sz="0" w:space="0" w:color="auto"/>
        <w:right w:val="none" w:sz="0" w:space="0" w:color="auto"/>
      </w:divBdr>
    </w:div>
    <w:div w:id="899368144">
      <w:bodyDiv w:val="1"/>
      <w:marLeft w:val="0"/>
      <w:marRight w:val="0"/>
      <w:marTop w:val="0"/>
      <w:marBottom w:val="0"/>
      <w:divBdr>
        <w:top w:val="none" w:sz="0" w:space="0" w:color="auto"/>
        <w:left w:val="none" w:sz="0" w:space="0" w:color="auto"/>
        <w:bottom w:val="none" w:sz="0" w:space="0" w:color="auto"/>
        <w:right w:val="none" w:sz="0" w:space="0" w:color="auto"/>
      </w:divBdr>
    </w:div>
    <w:div w:id="963535565">
      <w:bodyDiv w:val="1"/>
      <w:marLeft w:val="0"/>
      <w:marRight w:val="0"/>
      <w:marTop w:val="0"/>
      <w:marBottom w:val="0"/>
      <w:divBdr>
        <w:top w:val="none" w:sz="0" w:space="0" w:color="auto"/>
        <w:left w:val="none" w:sz="0" w:space="0" w:color="auto"/>
        <w:bottom w:val="none" w:sz="0" w:space="0" w:color="auto"/>
        <w:right w:val="none" w:sz="0" w:space="0" w:color="auto"/>
      </w:divBdr>
    </w:div>
    <w:div w:id="967010031">
      <w:bodyDiv w:val="1"/>
      <w:marLeft w:val="0"/>
      <w:marRight w:val="0"/>
      <w:marTop w:val="0"/>
      <w:marBottom w:val="0"/>
      <w:divBdr>
        <w:top w:val="none" w:sz="0" w:space="0" w:color="auto"/>
        <w:left w:val="none" w:sz="0" w:space="0" w:color="auto"/>
        <w:bottom w:val="none" w:sz="0" w:space="0" w:color="auto"/>
        <w:right w:val="none" w:sz="0" w:space="0" w:color="auto"/>
      </w:divBdr>
    </w:div>
    <w:div w:id="979456466">
      <w:bodyDiv w:val="1"/>
      <w:marLeft w:val="0"/>
      <w:marRight w:val="0"/>
      <w:marTop w:val="0"/>
      <w:marBottom w:val="0"/>
      <w:divBdr>
        <w:top w:val="none" w:sz="0" w:space="0" w:color="auto"/>
        <w:left w:val="none" w:sz="0" w:space="0" w:color="auto"/>
        <w:bottom w:val="none" w:sz="0" w:space="0" w:color="auto"/>
        <w:right w:val="none" w:sz="0" w:space="0" w:color="auto"/>
      </w:divBdr>
    </w:div>
    <w:div w:id="990210393">
      <w:bodyDiv w:val="1"/>
      <w:marLeft w:val="0"/>
      <w:marRight w:val="0"/>
      <w:marTop w:val="0"/>
      <w:marBottom w:val="0"/>
      <w:divBdr>
        <w:top w:val="none" w:sz="0" w:space="0" w:color="auto"/>
        <w:left w:val="none" w:sz="0" w:space="0" w:color="auto"/>
        <w:bottom w:val="none" w:sz="0" w:space="0" w:color="auto"/>
        <w:right w:val="none" w:sz="0" w:space="0" w:color="auto"/>
      </w:divBdr>
      <w:divsChild>
        <w:div w:id="1610892738">
          <w:marLeft w:val="0"/>
          <w:marRight w:val="0"/>
          <w:marTop w:val="0"/>
          <w:marBottom w:val="0"/>
          <w:divBdr>
            <w:top w:val="none" w:sz="0" w:space="0" w:color="auto"/>
            <w:left w:val="none" w:sz="0" w:space="0" w:color="auto"/>
            <w:bottom w:val="none" w:sz="0" w:space="0" w:color="auto"/>
            <w:right w:val="none" w:sz="0" w:space="0" w:color="auto"/>
          </w:divBdr>
        </w:div>
      </w:divsChild>
    </w:div>
    <w:div w:id="990406779">
      <w:bodyDiv w:val="1"/>
      <w:marLeft w:val="0"/>
      <w:marRight w:val="0"/>
      <w:marTop w:val="0"/>
      <w:marBottom w:val="0"/>
      <w:divBdr>
        <w:top w:val="none" w:sz="0" w:space="0" w:color="auto"/>
        <w:left w:val="none" w:sz="0" w:space="0" w:color="auto"/>
        <w:bottom w:val="none" w:sz="0" w:space="0" w:color="auto"/>
        <w:right w:val="none" w:sz="0" w:space="0" w:color="auto"/>
      </w:divBdr>
    </w:div>
    <w:div w:id="992026077">
      <w:bodyDiv w:val="1"/>
      <w:marLeft w:val="0"/>
      <w:marRight w:val="0"/>
      <w:marTop w:val="0"/>
      <w:marBottom w:val="0"/>
      <w:divBdr>
        <w:top w:val="none" w:sz="0" w:space="0" w:color="auto"/>
        <w:left w:val="none" w:sz="0" w:space="0" w:color="auto"/>
        <w:bottom w:val="none" w:sz="0" w:space="0" w:color="auto"/>
        <w:right w:val="none" w:sz="0" w:space="0" w:color="auto"/>
      </w:divBdr>
    </w:div>
    <w:div w:id="1060519034">
      <w:bodyDiv w:val="1"/>
      <w:marLeft w:val="0"/>
      <w:marRight w:val="0"/>
      <w:marTop w:val="0"/>
      <w:marBottom w:val="0"/>
      <w:divBdr>
        <w:top w:val="none" w:sz="0" w:space="0" w:color="auto"/>
        <w:left w:val="none" w:sz="0" w:space="0" w:color="auto"/>
        <w:bottom w:val="none" w:sz="0" w:space="0" w:color="auto"/>
        <w:right w:val="none" w:sz="0" w:space="0" w:color="auto"/>
      </w:divBdr>
    </w:div>
    <w:div w:id="1152411670">
      <w:bodyDiv w:val="1"/>
      <w:marLeft w:val="0"/>
      <w:marRight w:val="0"/>
      <w:marTop w:val="0"/>
      <w:marBottom w:val="0"/>
      <w:divBdr>
        <w:top w:val="none" w:sz="0" w:space="0" w:color="auto"/>
        <w:left w:val="none" w:sz="0" w:space="0" w:color="auto"/>
        <w:bottom w:val="none" w:sz="0" w:space="0" w:color="auto"/>
        <w:right w:val="none" w:sz="0" w:space="0" w:color="auto"/>
      </w:divBdr>
    </w:div>
    <w:div w:id="1190409680">
      <w:bodyDiv w:val="1"/>
      <w:marLeft w:val="0"/>
      <w:marRight w:val="0"/>
      <w:marTop w:val="0"/>
      <w:marBottom w:val="0"/>
      <w:divBdr>
        <w:top w:val="none" w:sz="0" w:space="0" w:color="auto"/>
        <w:left w:val="none" w:sz="0" w:space="0" w:color="auto"/>
        <w:bottom w:val="none" w:sz="0" w:space="0" w:color="auto"/>
        <w:right w:val="none" w:sz="0" w:space="0" w:color="auto"/>
      </w:divBdr>
    </w:div>
    <w:div w:id="1260601849">
      <w:bodyDiv w:val="1"/>
      <w:marLeft w:val="0"/>
      <w:marRight w:val="0"/>
      <w:marTop w:val="0"/>
      <w:marBottom w:val="0"/>
      <w:divBdr>
        <w:top w:val="none" w:sz="0" w:space="0" w:color="auto"/>
        <w:left w:val="none" w:sz="0" w:space="0" w:color="auto"/>
        <w:bottom w:val="none" w:sz="0" w:space="0" w:color="auto"/>
        <w:right w:val="none" w:sz="0" w:space="0" w:color="auto"/>
      </w:divBdr>
    </w:div>
    <w:div w:id="1275476276">
      <w:bodyDiv w:val="1"/>
      <w:marLeft w:val="0"/>
      <w:marRight w:val="0"/>
      <w:marTop w:val="0"/>
      <w:marBottom w:val="0"/>
      <w:divBdr>
        <w:top w:val="none" w:sz="0" w:space="0" w:color="auto"/>
        <w:left w:val="none" w:sz="0" w:space="0" w:color="auto"/>
        <w:bottom w:val="none" w:sz="0" w:space="0" w:color="auto"/>
        <w:right w:val="none" w:sz="0" w:space="0" w:color="auto"/>
      </w:divBdr>
    </w:div>
    <w:div w:id="1283994053">
      <w:bodyDiv w:val="1"/>
      <w:marLeft w:val="0"/>
      <w:marRight w:val="0"/>
      <w:marTop w:val="0"/>
      <w:marBottom w:val="0"/>
      <w:divBdr>
        <w:top w:val="none" w:sz="0" w:space="0" w:color="auto"/>
        <w:left w:val="none" w:sz="0" w:space="0" w:color="auto"/>
        <w:bottom w:val="none" w:sz="0" w:space="0" w:color="auto"/>
        <w:right w:val="none" w:sz="0" w:space="0" w:color="auto"/>
      </w:divBdr>
    </w:div>
    <w:div w:id="1284191177">
      <w:bodyDiv w:val="1"/>
      <w:marLeft w:val="0"/>
      <w:marRight w:val="0"/>
      <w:marTop w:val="0"/>
      <w:marBottom w:val="0"/>
      <w:divBdr>
        <w:top w:val="none" w:sz="0" w:space="0" w:color="auto"/>
        <w:left w:val="none" w:sz="0" w:space="0" w:color="auto"/>
        <w:bottom w:val="none" w:sz="0" w:space="0" w:color="auto"/>
        <w:right w:val="none" w:sz="0" w:space="0" w:color="auto"/>
      </w:divBdr>
    </w:div>
    <w:div w:id="1332102587">
      <w:bodyDiv w:val="1"/>
      <w:marLeft w:val="0"/>
      <w:marRight w:val="0"/>
      <w:marTop w:val="0"/>
      <w:marBottom w:val="0"/>
      <w:divBdr>
        <w:top w:val="none" w:sz="0" w:space="0" w:color="auto"/>
        <w:left w:val="none" w:sz="0" w:space="0" w:color="auto"/>
        <w:bottom w:val="none" w:sz="0" w:space="0" w:color="auto"/>
        <w:right w:val="none" w:sz="0" w:space="0" w:color="auto"/>
      </w:divBdr>
    </w:div>
    <w:div w:id="1406687294">
      <w:bodyDiv w:val="1"/>
      <w:marLeft w:val="0"/>
      <w:marRight w:val="0"/>
      <w:marTop w:val="0"/>
      <w:marBottom w:val="0"/>
      <w:divBdr>
        <w:top w:val="none" w:sz="0" w:space="0" w:color="auto"/>
        <w:left w:val="none" w:sz="0" w:space="0" w:color="auto"/>
        <w:bottom w:val="none" w:sz="0" w:space="0" w:color="auto"/>
        <w:right w:val="none" w:sz="0" w:space="0" w:color="auto"/>
      </w:divBdr>
    </w:div>
    <w:div w:id="1424305997">
      <w:bodyDiv w:val="1"/>
      <w:marLeft w:val="0"/>
      <w:marRight w:val="0"/>
      <w:marTop w:val="0"/>
      <w:marBottom w:val="0"/>
      <w:divBdr>
        <w:top w:val="none" w:sz="0" w:space="0" w:color="auto"/>
        <w:left w:val="none" w:sz="0" w:space="0" w:color="auto"/>
        <w:bottom w:val="none" w:sz="0" w:space="0" w:color="auto"/>
        <w:right w:val="none" w:sz="0" w:space="0" w:color="auto"/>
      </w:divBdr>
    </w:div>
    <w:div w:id="1510558711">
      <w:bodyDiv w:val="1"/>
      <w:marLeft w:val="0"/>
      <w:marRight w:val="0"/>
      <w:marTop w:val="0"/>
      <w:marBottom w:val="0"/>
      <w:divBdr>
        <w:top w:val="none" w:sz="0" w:space="0" w:color="auto"/>
        <w:left w:val="none" w:sz="0" w:space="0" w:color="auto"/>
        <w:bottom w:val="none" w:sz="0" w:space="0" w:color="auto"/>
        <w:right w:val="none" w:sz="0" w:space="0" w:color="auto"/>
      </w:divBdr>
      <w:divsChild>
        <w:div w:id="867572423">
          <w:marLeft w:val="0"/>
          <w:marRight w:val="0"/>
          <w:marTop w:val="0"/>
          <w:marBottom w:val="0"/>
          <w:divBdr>
            <w:top w:val="none" w:sz="0" w:space="0" w:color="auto"/>
            <w:left w:val="none" w:sz="0" w:space="0" w:color="auto"/>
            <w:bottom w:val="none" w:sz="0" w:space="0" w:color="auto"/>
            <w:right w:val="none" w:sz="0" w:space="0" w:color="auto"/>
          </w:divBdr>
          <w:divsChild>
            <w:div w:id="1325820066">
              <w:marLeft w:val="0"/>
              <w:marRight w:val="0"/>
              <w:marTop w:val="0"/>
              <w:marBottom w:val="0"/>
              <w:divBdr>
                <w:top w:val="none" w:sz="0" w:space="0" w:color="auto"/>
                <w:left w:val="none" w:sz="0" w:space="0" w:color="auto"/>
                <w:bottom w:val="none" w:sz="0" w:space="0" w:color="auto"/>
                <w:right w:val="none" w:sz="0" w:space="0" w:color="auto"/>
              </w:divBdr>
              <w:divsChild>
                <w:div w:id="1410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2115">
      <w:bodyDiv w:val="1"/>
      <w:marLeft w:val="0"/>
      <w:marRight w:val="0"/>
      <w:marTop w:val="0"/>
      <w:marBottom w:val="0"/>
      <w:divBdr>
        <w:top w:val="none" w:sz="0" w:space="0" w:color="auto"/>
        <w:left w:val="none" w:sz="0" w:space="0" w:color="auto"/>
        <w:bottom w:val="none" w:sz="0" w:space="0" w:color="auto"/>
        <w:right w:val="none" w:sz="0" w:space="0" w:color="auto"/>
      </w:divBdr>
    </w:div>
    <w:div w:id="1596743031">
      <w:bodyDiv w:val="1"/>
      <w:marLeft w:val="0"/>
      <w:marRight w:val="0"/>
      <w:marTop w:val="0"/>
      <w:marBottom w:val="0"/>
      <w:divBdr>
        <w:top w:val="none" w:sz="0" w:space="0" w:color="auto"/>
        <w:left w:val="none" w:sz="0" w:space="0" w:color="auto"/>
        <w:bottom w:val="none" w:sz="0" w:space="0" w:color="auto"/>
        <w:right w:val="none" w:sz="0" w:space="0" w:color="auto"/>
      </w:divBdr>
    </w:div>
    <w:div w:id="1599875665">
      <w:bodyDiv w:val="1"/>
      <w:marLeft w:val="0"/>
      <w:marRight w:val="0"/>
      <w:marTop w:val="0"/>
      <w:marBottom w:val="0"/>
      <w:divBdr>
        <w:top w:val="none" w:sz="0" w:space="0" w:color="auto"/>
        <w:left w:val="none" w:sz="0" w:space="0" w:color="auto"/>
        <w:bottom w:val="none" w:sz="0" w:space="0" w:color="auto"/>
        <w:right w:val="none" w:sz="0" w:space="0" w:color="auto"/>
      </w:divBdr>
    </w:div>
    <w:div w:id="1613824649">
      <w:bodyDiv w:val="1"/>
      <w:marLeft w:val="0"/>
      <w:marRight w:val="0"/>
      <w:marTop w:val="0"/>
      <w:marBottom w:val="0"/>
      <w:divBdr>
        <w:top w:val="none" w:sz="0" w:space="0" w:color="auto"/>
        <w:left w:val="none" w:sz="0" w:space="0" w:color="auto"/>
        <w:bottom w:val="none" w:sz="0" w:space="0" w:color="auto"/>
        <w:right w:val="none" w:sz="0" w:space="0" w:color="auto"/>
      </w:divBdr>
    </w:div>
    <w:div w:id="1709722968">
      <w:bodyDiv w:val="1"/>
      <w:marLeft w:val="0"/>
      <w:marRight w:val="0"/>
      <w:marTop w:val="0"/>
      <w:marBottom w:val="0"/>
      <w:divBdr>
        <w:top w:val="none" w:sz="0" w:space="0" w:color="auto"/>
        <w:left w:val="none" w:sz="0" w:space="0" w:color="auto"/>
        <w:bottom w:val="none" w:sz="0" w:space="0" w:color="auto"/>
        <w:right w:val="none" w:sz="0" w:space="0" w:color="auto"/>
      </w:divBdr>
    </w:div>
    <w:div w:id="1860270312">
      <w:bodyDiv w:val="1"/>
      <w:marLeft w:val="0"/>
      <w:marRight w:val="0"/>
      <w:marTop w:val="0"/>
      <w:marBottom w:val="0"/>
      <w:divBdr>
        <w:top w:val="none" w:sz="0" w:space="0" w:color="auto"/>
        <w:left w:val="none" w:sz="0" w:space="0" w:color="auto"/>
        <w:bottom w:val="none" w:sz="0" w:space="0" w:color="auto"/>
        <w:right w:val="none" w:sz="0" w:space="0" w:color="auto"/>
      </w:divBdr>
    </w:div>
    <w:div w:id="1888373007">
      <w:bodyDiv w:val="1"/>
      <w:marLeft w:val="0"/>
      <w:marRight w:val="0"/>
      <w:marTop w:val="0"/>
      <w:marBottom w:val="0"/>
      <w:divBdr>
        <w:top w:val="none" w:sz="0" w:space="0" w:color="auto"/>
        <w:left w:val="none" w:sz="0" w:space="0" w:color="auto"/>
        <w:bottom w:val="none" w:sz="0" w:space="0" w:color="auto"/>
        <w:right w:val="none" w:sz="0" w:space="0" w:color="auto"/>
      </w:divBdr>
    </w:div>
    <w:div w:id="1917668907">
      <w:bodyDiv w:val="1"/>
      <w:marLeft w:val="0"/>
      <w:marRight w:val="0"/>
      <w:marTop w:val="0"/>
      <w:marBottom w:val="0"/>
      <w:divBdr>
        <w:top w:val="none" w:sz="0" w:space="0" w:color="auto"/>
        <w:left w:val="none" w:sz="0" w:space="0" w:color="auto"/>
        <w:bottom w:val="none" w:sz="0" w:space="0" w:color="auto"/>
        <w:right w:val="none" w:sz="0" w:space="0" w:color="auto"/>
      </w:divBdr>
    </w:div>
    <w:div w:id="1975138854">
      <w:bodyDiv w:val="1"/>
      <w:marLeft w:val="0"/>
      <w:marRight w:val="0"/>
      <w:marTop w:val="0"/>
      <w:marBottom w:val="0"/>
      <w:divBdr>
        <w:top w:val="none" w:sz="0" w:space="0" w:color="auto"/>
        <w:left w:val="none" w:sz="0" w:space="0" w:color="auto"/>
        <w:bottom w:val="none" w:sz="0" w:space="0" w:color="auto"/>
        <w:right w:val="none" w:sz="0" w:space="0" w:color="auto"/>
      </w:divBdr>
    </w:div>
    <w:div w:id="2023629900">
      <w:bodyDiv w:val="1"/>
      <w:marLeft w:val="0"/>
      <w:marRight w:val="0"/>
      <w:marTop w:val="0"/>
      <w:marBottom w:val="0"/>
      <w:divBdr>
        <w:top w:val="none" w:sz="0" w:space="0" w:color="auto"/>
        <w:left w:val="none" w:sz="0" w:space="0" w:color="auto"/>
        <w:bottom w:val="none" w:sz="0" w:space="0" w:color="auto"/>
        <w:right w:val="none" w:sz="0" w:space="0" w:color="auto"/>
      </w:divBdr>
    </w:div>
    <w:div w:id="2040156897">
      <w:bodyDiv w:val="1"/>
      <w:marLeft w:val="0"/>
      <w:marRight w:val="0"/>
      <w:marTop w:val="0"/>
      <w:marBottom w:val="0"/>
      <w:divBdr>
        <w:top w:val="none" w:sz="0" w:space="0" w:color="auto"/>
        <w:left w:val="none" w:sz="0" w:space="0" w:color="auto"/>
        <w:bottom w:val="none" w:sz="0" w:space="0" w:color="auto"/>
        <w:right w:val="none" w:sz="0" w:space="0" w:color="auto"/>
      </w:divBdr>
    </w:div>
    <w:div w:id="2069836833">
      <w:bodyDiv w:val="1"/>
      <w:marLeft w:val="0"/>
      <w:marRight w:val="0"/>
      <w:marTop w:val="0"/>
      <w:marBottom w:val="0"/>
      <w:divBdr>
        <w:top w:val="none" w:sz="0" w:space="0" w:color="auto"/>
        <w:left w:val="none" w:sz="0" w:space="0" w:color="auto"/>
        <w:bottom w:val="none" w:sz="0" w:space="0" w:color="auto"/>
        <w:right w:val="none" w:sz="0" w:space="0" w:color="auto"/>
      </w:divBdr>
    </w:div>
    <w:div w:id="2094469577">
      <w:bodyDiv w:val="1"/>
      <w:marLeft w:val="0"/>
      <w:marRight w:val="0"/>
      <w:marTop w:val="0"/>
      <w:marBottom w:val="0"/>
      <w:divBdr>
        <w:top w:val="none" w:sz="0" w:space="0" w:color="auto"/>
        <w:left w:val="none" w:sz="0" w:space="0" w:color="auto"/>
        <w:bottom w:val="none" w:sz="0" w:space="0" w:color="auto"/>
        <w:right w:val="none" w:sz="0" w:space="0" w:color="auto"/>
      </w:divBdr>
    </w:div>
    <w:div w:id="21125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3CF7-92D1-4959-90D0-70E9FC37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30</Pages>
  <Words>13395</Words>
  <Characters>76353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Shoubridge</dc:creator>
  <cp:keywords/>
  <dc:description/>
  <cp:lastModifiedBy>Yiming Wang</cp:lastModifiedBy>
  <cp:revision>16</cp:revision>
  <cp:lastPrinted>2022-11-14T22:36:00Z</cp:lastPrinted>
  <dcterms:created xsi:type="dcterms:W3CDTF">2024-05-05T23:19:00Z</dcterms:created>
  <dcterms:modified xsi:type="dcterms:W3CDTF">2024-06-08T14:07:00Z</dcterms:modified>
</cp:coreProperties>
</file>